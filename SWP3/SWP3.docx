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B0E1" w14:textId="23EE2D6C" w:rsidR="009F4513" w:rsidRPr="00903E68" w:rsidRDefault="00A82E84" w:rsidP="00312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E68">
        <w:rPr>
          <w:rFonts w:ascii="Times New Roman" w:hAnsi="Times New Roman" w:cs="Times New Roman"/>
          <w:sz w:val="32"/>
          <w:szCs w:val="32"/>
        </w:rPr>
        <w:t xml:space="preserve">Special Work </w:t>
      </w:r>
      <w:r w:rsidR="001441A0" w:rsidRPr="00903E68">
        <w:rPr>
          <w:rFonts w:ascii="Times New Roman" w:hAnsi="Times New Roman" w:cs="Times New Roman"/>
          <w:sz w:val="32"/>
          <w:szCs w:val="32"/>
        </w:rPr>
        <w:t>Performance</w:t>
      </w:r>
      <w:r w:rsidR="00D7730F" w:rsidRPr="00903E68">
        <w:rPr>
          <w:rFonts w:ascii="Times New Roman" w:hAnsi="Times New Roman" w:cs="Times New Roman"/>
          <w:sz w:val="32"/>
          <w:szCs w:val="32"/>
        </w:rPr>
        <w:t xml:space="preserve"> </w:t>
      </w:r>
      <w:ins w:id="0" w:author="Giorgi Modebadze" w:date="2019-01-06T21:58:00Z">
        <w:r w:rsidR="005171E1">
          <w:rPr>
            <w:rFonts w:ascii="Times New Roman" w:hAnsi="Times New Roman" w:cs="Times New Roman"/>
            <w:sz w:val="32"/>
            <w:szCs w:val="32"/>
          </w:rPr>
          <w:t>3</w:t>
        </w:r>
      </w:ins>
      <w:r w:rsidR="00D7730F" w:rsidRPr="00903E6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52F562" w14:textId="589A84A6" w:rsidR="00D7730F" w:rsidRDefault="00A463A5" w:rsidP="00412B61">
      <w:pPr>
        <w:rPr>
          <w:rFonts w:ascii="Times New Roman" w:hAnsi="Times New Roman" w:cs="Times New Roman"/>
          <w:sz w:val="24"/>
          <w:szCs w:val="28"/>
        </w:rPr>
      </w:pPr>
      <w:r w:rsidRPr="00A463A5">
        <w:rPr>
          <w:rFonts w:ascii="Times New Roman" w:hAnsi="Times New Roman" w:cs="Times New Roman"/>
          <w:sz w:val="24"/>
          <w:szCs w:val="28"/>
        </w:rPr>
        <w:t xml:space="preserve">Group 15 (Giorgi Modebadze (602191) – </w:t>
      </w:r>
      <w:proofErr w:type="spellStart"/>
      <w:r w:rsidRPr="00A463A5">
        <w:rPr>
          <w:rFonts w:ascii="Times New Roman" w:hAnsi="Times New Roman" w:cs="Times New Roman"/>
          <w:sz w:val="24"/>
          <w:szCs w:val="28"/>
        </w:rPr>
        <w:t>Radoslav</w:t>
      </w:r>
      <w:proofErr w:type="spellEnd"/>
      <w:r w:rsidRPr="00A463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63A5">
        <w:rPr>
          <w:rFonts w:ascii="Times New Roman" w:hAnsi="Times New Roman" w:cs="Times New Roman"/>
          <w:sz w:val="24"/>
          <w:szCs w:val="28"/>
        </w:rPr>
        <w:t>Evtimov</w:t>
      </w:r>
      <w:proofErr w:type="spellEnd"/>
      <w:r w:rsidRPr="00A463A5">
        <w:rPr>
          <w:rFonts w:ascii="Times New Roman" w:hAnsi="Times New Roman" w:cs="Times New Roman"/>
          <w:sz w:val="24"/>
          <w:szCs w:val="28"/>
        </w:rPr>
        <w:t xml:space="preserve"> (570341) – </w:t>
      </w:r>
      <w:proofErr w:type="spellStart"/>
      <w:r w:rsidRPr="00A463A5">
        <w:rPr>
          <w:rFonts w:ascii="Times New Roman" w:hAnsi="Times New Roman" w:cs="Times New Roman"/>
          <w:sz w:val="24"/>
          <w:szCs w:val="28"/>
        </w:rPr>
        <w:t>Ecenaz</w:t>
      </w:r>
      <w:proofErr w:type="spellEnd"/>
      <w:r w:rsidRPr="00A463A5">
        <w:rPr>
          <w:rFonts w:ascii="Times New Roman" w:hAnsi="Times New Roman" w:cs="Times New Roman"/>
          <w:sz w:val="24"/>
          <w:szCs w:val="28"/>
        </w:rPr>
        <w:t xml:space="preserve"> Bal (429775))</w:t>
      </w:r>
    </w:p>
    <w:p w14:paraId="565CCFAD" w14:textId="77777777" w:rsidR="0041447E" w:rsidRDefault="0041447E" w:rsidP="0041447E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Summary </w:t>
      </w:r>
    </w:p>
    <w:p w14:paraId="53D42044" w14:textId="130FCF71" w:rsidR="00E10BF8" w:rsidRDefault="0041447E" w:rsidP="00E10BF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purpose of this document is </w:t>
      </w:r>
      <w:r w:rsidR="00EA2237">
        <w:rPr>
          <w:rFonts w:ascii="Times New Roman" w:hAnsi="Times New Roman" w:cs="Times New Roman"/>
          <w:sz w:val="24"/>
          <w:szCs w:val="28"/>
        </w:rPr>
        <w:t xml:space="preserve">to describe the survey data gathered from 593 people regarding </w:t>
      </w:r>
      <w:r w:rsidR="003C680E">
        <w:rPr>
          <w:rFonts w:ascii="Times New Roman" w:hAnsi="Times New Roman" w:cs="Times New Roman"/>
          <w:sz w:val="24"/>
          <w:szCs w:val="28"/>
        </w:rPr>
        <w:t xml:space="preserve">different </w:t>
      </w:r>
      <w:r w:rsidR="00EA2237">
        <w:rPr>
          <w:rFonts w:ascii="Times New Roman" w:hAnsi="Times New Roman" w:cs="Times New Roman"/>
          <w:sz w:val="24"/>
          <w:szCs w:val="28"/>
        </w:rPr>
        <w:t xml:space="preserve">Bluetooth </w:t>
      </w:r>
      <w:r w:rsidR="00C5498A">
        <w:rPr>
          <w:rFonts w:ascii="Times New Roman" w:hAnsi="Times New Roman" w:cs="Times New Roman"/>
          <w:sz w:val="24"/>
          <w:szCs w:val="28"/>
        </w:rPr>
        <w:t>speakers</w:t>
      </w:r>
      <w:r w:rsidR="00EA2237">
        <w:rPr>
          <w:rFonts w:ascii="Times New Roman" w:hAnsi="Times New Roman" w:cs="Times New Roman"/>
          <w:sz w:val="24"/>
          <w:szCs w:val="28"/>
        </w:rPr>
        <w:t>.</w:t>
      </w:r>
      <w:r w:rsidR="003B0B6A">
        <w:rPr>
          <w:rFonts w:ascii="Times New Roman" w:hAnsi="Times New Roman" w:cs="Times New Roman"/>
          <w:sz w:val="24"/>
          <w:szCs w:val="28"/>
        </w:rPr>
        <w:t xml:space="preserve"> The main interest of survey </w:t>
      </w:r>
      <w:r w:rsidR="00C5498A">
        <w:rPr>
          <w:rFonts w:ascii="Times New Roman" w:hAnsi="Times New Roman" w:cs="Times New Roman"/>
          <w:sz w:val="24"/>
          <w:szCs w:val="28"/>
        </w:rPr>
        <w:t>is to assess people`s overall awareness of main players on the market, whether respondents own or indent to buy new speaker</w:t>
      </w:r>
      <w:r w:rsidR="00621965">
        <w:rPr>
          <w:rFonts w:ascii="Times New Roman" w:hAnsi="Times New Roman" w:cs="Times New Roman"/>
          <w:sz w:val="24"/>
          <w:szCs w:val="28"/>
        </w:rPr>
        <w:t xml:space="preserve"> and</w:t>
      </w:r>
      <w:r w:rsidR="00C5498A">
        <w:rPr>
          <w:rFonts w:ascii="Times New Roman" w:hAnsi="Times New Roman" w:cs="Times New Roman"/>
          <w:sz w:val="24"/>
          <w:szCs w:val="28"/>
        </w:rPr>
        <w:t xml:space="preserve"> which attributes play key role </w:t>
      </w:r>
      <w:r w:rsidR="00621965">
        <w:rPr>
          <w:rFonts w:ascii="Times New Roman" w:hAnsi="Times New Roman" w:cs="Times New Roman"/>
          <w:sz w:val="24"/>
          <w:szCs w:val="28"/>
        </w:rPr>
        <w:t xml:space="preserve">during decision making. 5 item </w:t>
      </w:r>
      <w:r w:rsidR="00621965" w:rsidRPr="00621965">
        <w:rPr>
          <w:rFonts w:ascii="Times New Roman" w:hAnsi="Times New Roman" w:cs="Times New Roman"/>
          <w:sz w:val="24"/>
          <w:szCs w:val="28"/>
        </w:rPr>
        <w:t xml:space="preserve">Subjective Knowledge </w:t>
      </w:r>
      <w:r w:rsidR="00621965">
        <w:rPr>
          <w:rFonts w:ascii="Times New Roman" w:hAnsi="Times New Roman" w:cs="Times New Roman"/>
          <w:sz w:val="24"/>
          <w:szCs w:val="28"/>
        </w:rPr>
        <w:t>S</w:t>
      </w:r>
      <w:r w:rsidR="00621965" w:rsidRPr="00621965">
        <w:rPr>
          <w:rFonts w:ascii="Times New Roman" w:hAnsi="Times New Roman" w:cs="Times New Roman"/>
          <w:sz w:val="24"/>
          <w:szCs w:val="28"/>
        </w:rPr>
        <w:t>cal</w:t>
      </w:r>
      <w:r w:rsidR="00621965">
        <w:rPr>
          <w:rFonts w:ascii="Times New Roman" w:hAnsi="Times New Roman" w:cs="Times New Roman"/>
          <w:sz w:val="24"/>
          <w:szCs w:val="28"/>
        </w:rPr>
        <w:t xml:space="preserve">e was used for analyzing </w:t>
      </w:r>
      <w:r w:rsidR="00621965" w:rsidRPr="00621965">
        <w:rPr>
          <w:rFonts w:ascii="Times New Roman" w:hAnsi="Times New Roman" w:cs="Times New Roman"/>
          <w:i/>
          <w:sz w:val="24"/>
          <w:szCs w:val="28"/>
        </w:rPr>
        <w:t>consumer's perception of the amount of information they have stored in their memory</w:t>
      </w:r>
      <w:r w:rsidR="00621965">
        <w:rPr>
          <w:rFonts w:ascii="Times New Roman" w:hAnsi="Times New Roman" w:cs="Times New Roman"/>
          <w:sz w:val="24"/>
          <w:szCs w:val="28"/>
        </w:rPr>
        <w:t>.</w:t>
      </w:r>
      <w:r w:rsidR="00E10BF8">
        <w:rPr>
          <w:rFonts w:ascii="Times New Roman" w:hAnsi="Times New Roman" w:cs="Times New Roman"/>
          <w:sz w:val="24"/>
          <w:szCs w:val="28"/>
        </w:rPr>
        <w:t xml:space="preserve"> And,</w:t>
      </w:r>
      <w:r w:rsidR="00621965">
        <w:rPr>
          <w:rFonts w:ascii="Times New Roman" w:hAnsi="Times New Roman" w:cs="Times New Roman"/>
          <w:sz w:val="24"/>
          <w:szCs w:val="28"/>
        </w:rPr>
        <w:t xml:space="preserve"> 5 </w:t>
      </w:r>
      <w:proofErr w:type="gramStart"/>
      <w:r w:rsidR="00621965">
        <w:rPr>
          <w:rFonts w:ascii="Times New Roman" w:hAnsi="Times New Roman" w:cs="Times New Roman"/>
          <w:sz w:val="24"/>
          <w:szCs w:val="28"/>
        </w:rPr>
        <w:t>item</w:t>
      </w:r>
      <w:proofErr w:type="gramEnd"/>
      <w:r w:rsidR="00621965">
        <w:rPr>
          <w:rFonts w:ascii="Times New Roman" w:hAnsi="Times New Roman" w:cs="Times New Roman"/>
          <w:sz w:val="24"/>
          <w:szCs w:val="28"/>
        </w:rPr>
        <w:t xml:space="preserve"> modified PII </w:t>
      </w:r>
      <w:r w:rsidR="00566936">
        <w:rPr>
          <w:rFonts w:ascii="Times New Roman" w:hAnsi="Times New Roman" w:cs="Times New Roman"/>
          <w:sz w:val="24"/>
          <w:szCs w:val="28"/>
        </w:rPr>
        <w:t xml:space="preserve">was used for </w:t>
      </w:r>
      <w:r w:rsidR="00E10BF8">
        <w:rPr>
          <w:rFonts w:ascii="Times New Roman" w:hAnsi="Times New Roman" w:cs="Times New Roman"/>
          <w:sz w:val="24"/>
          <w:szCs w:val="28"/>
        </w:rPr>
        <w:t>measuring</w:t>
      </w:r>
      <w:r w:rsidR="00621965">
        <w:rPr>
          <w:rFonts w:ascii="Times New Roman" w:hAnsi="Times New Roman" w:cs="Times New Roman"/>
          <w:sz w:val="24"/>
          <w:szCs w:val="28"/>
        </w:rPr>
        <w:t xml:space="preserve"> </w:t>
      </w:r>
      <w:r w:rsidR="00E10BF8" w:rsidRPr="00E10BF8">
        <w:rPr>
          <w:rFonts w:ascii="Times New Roman" w:hAnsi="Times New Roman" w:cs="Times New Roman"/>
          <w:sz w:val="24"/>
          <w:szCs w:val="28"/>
        </w:rPr>
        <w:t xml:space="preserve">the strength of a </w:t>
      </w:r>
      <w:r w:rsidR="00E10BF8">
        <w:rPr>
          <w:rFonts w:ascii="Times New Roman" w:hAnsi="Times New Roman" w:cs="Times New Roman"/>
          <w:sz w:val="24"/>
          <w:szCs w:val="28"/>
        </w:rPr>
        <w:t>respondents</w:t>
      </w:r>
      <w:r w:rsidR="00E10BF8" w:rsidRPr="00E10BF8">
        <w:rPr>
          <w:rFonts w:ascii="Times New Roman" w:hAnsi="Times New Roman" w:cs="Times New Roman"/>
          <w:sz w:val="24"/>
          <w:szCs w:val="28"/>
        </w:rPr>
        <w:t xml:space="preserve"> interest in </w:t>
      </w:r>
      <w:r w:rsidR="00E10BF8">
        <w:rPr>
          <w:rFonts w:ascii="Times New Roman" w:hAnsi="Times New Roman" w:cs="Times New Roman"/>
          <w:sz w:val="24"/>
          <w:szCs w:val="28"/>
        </w:rPr>
        <w:t xml:space="preserve">this </w:t>
      </w:r>
      <w:r w:rsidR="00E10BF8" w:rsidRPr="00E10BF8">
        <w:rPr>
          <w:rFonts w:ascii="Times New Roman" w:hAnsi="Times New Roman" w:cs="Times New Roman"/>
          <w:sz w:val="24"/>
          <w:szCs w:val="28"/>
        </w:rPr>
        <w:t>product class.</w:t>
      </w:r>
      <w:r w:rsidR="00E10BF8">
        <w:rPr>
          <w:rFonts w:ascii="Times New Roman" w:hAnsi="Times New Roman" w:cs="Times New Roman"/>
          <w:sz w:val="24"/>
          <w:szCs w:val="28"/>
        </w:rPr>
        <w:t xml:space="preserve"> The first </w:t>
      </w:r>
      <w:r w:rsidR="00C54C0C">
        <w:rPr>
          <w:rFonts w:ascii="Times New Roman" w:hAnsi="Times New Roman" w:cs="Times New Roman"/>
          <w:sz w:val="24"/>
          <w:szCs w:val="28"/>
        </w:rPr>
        <w:t>part of this documents provides overview of the survey and</w:t>
      </w:r>
      <w:r w:rsidR="00B82428">
        <w:rPr>
          <w:rFonts w:ascii="Times New Roman" w:hAnsi="Times New Roman" w:cs="Times New Roman"/>
          <w:sz w:val="24"/>
          <w:szCs w:val="28"/>
        </w:rPr>
        <w:t xml:space="preserve"> reports about</w:t>
      </w:r>
      <w:r w:rsidR="00C54C0C">
        <w:rPr>
          <w:rFonts w:ascii="Times New Roman" w:hAnsi="Times New Roman" w:cs="Times New Roman"/>
          <w:sz w:val="24"/>
          <w:szCs w:val="28"/>
        </w:rPr>
        <w:t xml:space="preserve"> interesting findings, while the second part tries to </w:t>
      </w:r>
      <w:r w:rsidR="00B82428">
        <w:rPr>
          <w:rFonts w:ascii="Times New Roman" w:hAnsi="Times New Roman" w:cs="Times New Roman"/>
          <w:sz w:val="24"/>
          <w:szCs w:val="28"/>
        </w:rPr>
        <w:t xml:space="preserve">create homogenous segments by different </w:t>
      </w:r>
      <w:r w:rsidR="00214F85">
        <w:rPr>
          <w:rFonts w:ascii="Times New Roman" w:hAnsi="Times New Roman" w:cs="Times New Roman"/>
          <w:sz w:val="24"/>
          <w:szCs w:val="28"/>
        </w:rPr>
        <w:t>using clustering techniques.</w:t>
      </w:r>
    </w:p>
    <w:p w14:paraId="49AF4771" w14:textId="053AD89B" w:rsidR="00BD2343" w:rsidRDefault="006358BF" w:rsidP="00E10BF8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Demographics </w:t>
      </w:r>
    </w:p>
    <w:p w14:paraId="51E4FAAC" w14:textId="4FA94DB7" w:rsidR="00116D88" w:rsidRDefault="00650CA1" w:rsidP="00E10BF8">
      <w:pPr>
        <w:rPr>
          <w:rFonts w:ascii="Times New Roman" w:hAnsi="Times New Roman" w:cs="Times New Roman"/>
          <w:sz w:val="24"/>
          <w:szCs w:val="28"/>
        </w:rPr>
      </w:pPr>
      <w:r w:rsidRPr="00650CA1">
        <w:rPr>
          <w:rFonts w:ascii="Times New Roman" w:hAnsi="Times New Roman" w:cs="Times New Roman"/>
          <w:sz w:val="24"/>
          <w:szCs w:val="28"/>
        </w:rPr>
        <w:t>Out</w:t>
      </w:r>
      <w:r>
        <w:rPr>
          <w:rFonts w:ascii="Times New Roman" w:hAnsi="Times New Roman" w:cs="Times New Roman"/>
          <w:sz w:val="24"/>
          <w:szCs w:val="28"/>
        </w:rPr>
        <w:t xml:space="preserve"> of 593 participants </w:t>
      </w:r>
      <w:r w:rsidR="00CC7B69">
        <w:rPr>
          <w:rFonts w:ascii="Times New Roman" w:hAnsi="Times New Roman" w:cs="Times New Roman"/>
          <w:sz w:val="24"/>
          <w:szCs w:val="28"/>
        </w:rPr>
        <w:t>44</w:t>
      </w:r>
      <w:r>
        <w:rPr>
          <w:rFonts w:ascii="Times New Roman" w:hAnsi="Times New Roman" w:cs="Times New Roman"/>
          <w:sz w:val="24"/>
          <w:szCs w:val="28"/>
        </w:rPr>
        <w:t xml:space="preserve">% were </w:t>
      </w:r>
      <w:r w:rsidR="00F70DFC">
        <w:rPr>
          <w:rFonts w:ascii="Times New Roman" w:hAnsi="Times New Roman" w:cs="Times New Roman"/>
          <w:sz w:val="24"/>
          <w:szCs w:val="28"/>
        </w:rPr>
        <w:t>female, 53</w:t>
      </w:r>
      <w:r>
        <w:rPr>
          <w:rFonts w:ascii="Times New Roman" w:hAnsi="Times New Roman" w:cs="Times New Roman"/>
          <w:sz w:val="24"/>
          <w:szCs w:val="28"/>
        </w:rPr>
        <w:t xml:space="preserve">% male and 3% did not provided their gender. </w:t>
      </w:r>
      <w:r w:rsidR="00F70DFC">
        <w:rPr>
          <w:rFonts w:ascii="Times New Roman" w:hAnsi="Times New Roman" w:cs="Times New Roman"/>
          <w:sz w:val="24"/>
          <w:szCs w:val="28"/>
        </w:rPr>
        <w:t>28 nationality were represented in sample. The majority of people 5</w:t>
      </w:r>
      <w:r w:rsidR="00CC7B69">
        <w:rPr>
          <w:rFonts w:ascii="Times New Roman" w:hAnsi="Times New Roman" w:cs="Times New Roman"/>
          <w:sz w:val="24"/>
          <w:szCs w:val="28"/>
        </w:rPr>
        <w:t>6</w:t>
      </w:r>
      <w:r w:rsidR="00F70DFC">
        <w:rPr>
          <w:rFonts w:ascii="Times New Roman" w:hAnsi="Times New Roman" w:cs="Times New Roman"/>
          <w:sz w:val="24"/>
          <w:szCs w:val="28"/>
        </w:rPr>
        <w:t xml:space="preserve">% were residents of Germany, followed by </w:t>
      </w:r>
      <w:r w:rsidR="008A4A44">
        <w:rPr>
          <w:rFonts w:ascii="Times New Roman" w:hAnsi="Times New Roman" w:cs="Times New Roman"/>
          <w:sz w:val="24"/>
          <w:szCs w:val="28"/>
        </w:rPr>
        <w:t>Turkey</w:t>
      </w:r>
      <w:r w:rsidR="008A4A44">
        <w:rPr>
          <w:rFonts w:ascii="Times New Roman" w:hAnsi="Times New Roman" w:cs="Times New Roman"/>
          <w:sz w:val="24"/>
          <w:szCs w:val="28"/>
        </w:rPr>
        <w:t xml:space="preserve"> - </w:t>
      </w:r>
      <w:r w:rsidR="00CC7B69">
        <w:rPr>
          <w:rFonts w:ascii="Times New Roman" w:hAnsi="Times New Roman" w:cs="Times New Roman"/>
          <w:sz w:val="24"/>
          <w:szCs w:val="28"/>
        </w:rPr>
        <w:t>7</w:t>
      </w:r>
      <w:r w:rsidR="00F70DFC">
        <w:rPr>
          <w:rFonts w:ascii="Times New Roman" w:hAnsi="Times New Roman" w:cs="Times New Roman"/>
          <w:sz w:val="24"/>
          <w:szCs w:val="28"/>
        </w:rPr>
        <w:t xml:space="preserve">%, </w:t>
      </w:r>
      <w:r w:rsidR="008A4A44" w:rsidRPr="008A4A44">
        <w:rPr>
          <w:rFonts w:ascii="Times New Roman" w:hAnsi="Times New Roman" w:cs="Times New Roman"/>
          <w:sz w:val="24"/>
          <w:szCs w:val="28"/>
        </w:rPr>
        <w:t>Belgium</w:t>
      </w:r>
      <w:r w:rsidR="008A4A44">
        <w:rPr>
          <w:rFonts w:ascii="Times New Roman" w:hAnsi="Times New Roman" w:cs="Times New Roman"/>
          <w:sz w:val="24"/>
          <w:szCs w:val="28"/>
        </w:rPr>
        <w:t xml:space="preserve"> – </w:t>
      </w:r>
      <w:r w:rsidR="00CC7B69">
        <w:rPr>
          <w:rFonts w:ascii="Times New Roman" w:hAnsi="Times New Roman" w:cs="Times New Roman"/>
          <w:sz w:val="24"/>
          <w:szCs w:val="28"/>
        </w:rPr>
        <w:t>4</w:t>
      </w:r>
      <w:r w:rsidR="008A4A44">
        <w:rPr>
          <w:rFonts w:ascii="Times New Roman" w:hAnsi="Times New Roman" w:cs="Times New Roman"/>
          <w:sz w:val="24"/>
          <w:szCs w:val="28"/>
        </w:rPr>
        <w:t xml:space="preserve">%, </w:t>
      </w:r>
      <w:r w:rsidR="00CC7B69">
        <w:rPr>
          <w:rFonts w:ascii="Times New Roman" w:hAnsi="Times New Roman" w:cs="Times New Roman"/>
          <w:sz w:val="24"/>
          <w:szCs w:val="28"/>
        </w:rPr>
        <w:t xml:space="preserve">France – 3%, US - 3%. Others were less than 3%. Most of the people were Students with 56%, followed by Employed </w:t>
      </w:r>
      <w:r w:rsidR="00A07415">
        <w:rPr>
          <w:rFonts w:ascii="Times New Roman" w:hAnsi="Times New Roman" w:cs="Times New Roman"/>
          <w:sz w:val="24"/>
          <w:szCs w:val="28"/>
        </w:rPr>
        <w:t>- 34%</w:t>
      </w:r>
      <w:r w:rsidR="001C4DBA">
        <w:rPr>
          <w:rFonts w:ascii="Times New Roman" w:hAnsi="Times New Roman" w:cs="Times New Roman"/>
          <w:sz w:val="24"/>
          <w:szCs w:val="28"/>
        </w:rPr>
        <w:t>.</w:t>
      </w:r>
      <w:r w:rsidR="00A07415">
        <w:rPr>
          <w:rFonts w:ascii="Times New Roman" w:hAnsi="Times New Roman" w:cs="Times New Roman"/>
          <w:sz w:val="24"/>
          <w:szCs w:val="28"/>
        </w:rPr>
        <w:t xml:space="preserve"> </w:t>
      </w:r>
      <w:r w:rsidR="001C4DBA">
        <w:rPr>
          <w:rFonts w:ascii="Times New Roman" w:hAnsi="Times New Roman" w:cs="Times New Roman"/>
          <w:sz w:val="24"/>
          <w:szCs w:val="28"/>
        </w:rPr>
        <w:t>Self-employed, Unemployed and Retired totaled 10%. The larger parts of respondents – 82% were between 18 and 29 years old. The income distribution</w:t>
      </w:r>
      <w:r w:rsidR="008D5633">
        <w:rPr>
          <w:rFonts w:ascii="Times New Roman" w:hAnsi="Times New Roman" w:cs="Times New Roman"/>
          <w:sz w:val="24"/>
          <w:szCs w:val="28"/>
        </w:rPr>
        <w:t xml:space="preserve"> by occupation</w:t>
      </w:r>
      <w:r w:rsidR="001C4DBA">
        <w:rPr>
          <w:rFonts w:ascii="Times New Roman" w:hAnsi="Times New Roman" w:cs="Times New Roman"/>
          <w:sz w:val="24"/>
          <w:szCs w:val="28"/>
        </w:rPr>
        <w:t xml:space="preserve"> was following: </w:t>
      </w:r>
    </w:p>
    <w:p w14:paraId="47EC839A" w14:textId="3C4F685A" w:rsidR="00011371" w:rsidRPr="00650CA1" w:rsidRDefault="00116D88" w:rsidP="0001137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D6308F4" wp14:editId="2A08A1F5">
            <wp:extent cx="5943600" cy="1136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8 at 18.3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76C" w14:textId="6A8FC580" w:rsidR="00621965" w:rsidRPr="00412B61" w:rsidRDefault="00621965" w:rsidP="00412B61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621965" w:rsidRPr="00412B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15B7F" w14:textId="77777777" w:rsidR="0022604A" w:rsidRDefault="0022604A" w:rsidP="003F6FDE">
      <w:pPr>
        <w:spacing w:after="0" w:line="240" w:lineRule="auto"/>
      </w:pPr>
      <w:r>
        <w:separator/>
      </w:r>
    </w:p>
  </w:endnote>
  <w:endnote w:type="continuationSeparator" w:id="0">
    <w:p w14:paraId="41441945" w14:textId="77777777" w:rsidR="0022604A" w:rsidRDefault="0022604A" w:rsidP="003F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595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9D1EE" w14:textId="77777777" w:rsidR="003F6FDE" w:rsidRDefault="003F6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77891" w14:textId="77777777" w:rsidR="003F6FDE" w:rsidRDefault="003F6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84342" w14:textId="77777777" w:rsidR="0022604A" w:rsidRDefault="0022604A" w:rsidP="003F6FDE">
      <w:pPr>
        <w:spacing w:after="0" w:line="240" w:lineRule="auto"/>
      </w:pPr>
      <w:r>
        <w:separator/>
      </w:r>
    </w:p>
  </w:footnote>
  <w:footnote w:type="continuationSeparator" w:id="0">
    <w:p w14:paraId="42509D83" w14:textId="77777777" w:rsidR="0022604A" w:rsidRDefault="0022604A" w:rsidP="003F6FD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orgi Modebadze">
    <w15:presenceInfo w15:providerId="AD" w15:userId="S::giorgi.modebadze@cmsa3.onmicrosoft.com::f4f6d7b1-ff58-4ddb-a295-27c2eb448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011371"/>
    <w:rsid w:val="00026A99"/>
    <w:rsid w:val="00065665"/>
    <w:rsid w:val="000776F4"/>
    <w:rsid w:val="000A74FA"/>
    <w:rsid w:val="000E3B2F"/>
    <w:rsid w:val="001008BF"/>
    <w:rsid w:val="00102BD2"/>
    <w:rsid w:val="001125B9"/>
    <w:rsid w:val="00116D88"/>
    <w:rsid w:val="001441A0"/>
    <w:rsid w:val="00150BBC"/>
    <w:rsid w:val="00166A14"/>
    <w:rsid w:val="001B68FE"/>
    <w:rsid w:val="001C3B3D"/>
    <w:rsid w:val="001C4DBA"/>
    <w:rsid w:val="001D06FF"/>
    <w:rsid w:val="00214F85"/>
    <w:rsid w:val="0022604A"/>
    <w:rsid w:val="002740D5"/>
    <w:rsid w:val="00280109"/>
    <w:rsid w:val="002A548F"/>
    <w:rsid w:val="002C2DA0"/>
    <w:rsid w:val="00312473"/>
    <w:rsid w:val="0033771F"/>
    <w:rsid w:val="003730C4"/>
    <w:rsid w:val="00377412"/>
    <w:rsid w:val="003849E6"/>
    <w:rsid w:val="003B0B6A"/>
    <w:rsid w:val="003C680E"/>
    <w:rsid w:val="003F3C14"/>
    <w:rsid w:val="003F6FDE"/>
    <w:rsid w:val="00405785"/>
    <w:rsid w:val="00412B61"/>
    <w:rsid w:val="0041447E"/>
    <w:rsid w:val="00416A25"/>
    <w:rsid w:val="00422BE7"/>
    <w:rsid w:val="00431986"/>
    <w:rsid w:val="00486F7F"/>
    <w:rsid w:val="004B684C"/>
    <w:rsid w:val="004C4569"/>
    <w:rsid w:val="004C5977"/>
    <w:rsid w:val="005171E1"/>
    <w:rsid w:val="00566936"/>
    <w:rsid w:val="00572E94"/>
    <w:rsid w:val="00572F13"/>
    <w:rsid w:val="00586B9D"/>
    <w:rsid w:val="005E4A66"/>
    <w:rsid w:val="00621965"/>
    <w:rsid w:val="006335F2"/>
    <w:rsid w:val="006358BF"/>
    <w:rsid w:val="006419D6"/>
    <w:rsid w:val="00642A9E"/>
    <w:rsid w:val="00650CA1"/>
    <w:rsid w:val="0067632F"/>
    <w:rsid w:val="00696E68"/>
    <w:rsid w:val="006C088A"/>
    <w:rsid w:val="006E36A6"/>
    <w:rsid w:val="006F65CB"/>
    <w:rsid w:val="007539AB"/>
    <w:rsid w:val="00817F6F"/>
    <w:rsid w:val="00834B2A"/>
    <w:rsid w:val="008610AC"/>
    <w:rsid w:val="008874A1"/>
    <w:rsid w:val="008A4A44"/>
    <w:rsid w:val="008A6249"/>
    <w:rsid w:val="008D5633"/>
    <w:rsid w:val="009019F3"/>
    <w:rsid w:val="00903E68"/>
    <w:rsid w:val="0091598C"/>
    <w:rsid w:val="0097694F"/>
    <w:rsid w:val="009F4513"/>
    <w:rsid w:val="00A07415"/>
    <w:rsid w:val="00A0763D"/>
    <w:rsid w:val="00A1213C"/>
    <w:rsid w:val="00A25E93"/>
    <w:rsid w:val="00A435B3"/>
    <w:rsid w:val="00A463A5"/>
    <w:rsid w:val="00A7219B"/>
    <w:rsid w:val="00A82E84"/>
    <w:rsid w:val="00A8340C"/>
    <w:rsid w:val="00AA0BD9"/>
    <w:rsid w:val="00AC3B04"/>
    <w:rsid w:val="00AC7786"/>
    <w:rsid w:val="00AD4C2B"/>
    <w:rsid w:val="00B11939"/>
    <w:rsid w:val="00B152A6"/>
    <w:rsid w:val="00B236B9"/>
    <w:rsid w:val="00B44339"/>
    <w:rsid w:val="00B82428"/>
    <w:rsid w:val="00B90C25"/>
    <w:rsid w:val="00BA6B22"/>
    <w:rsid w:val="00BB4F6B"/>
    <w:rsid w:val="00BC3D24"/>
    <w:rsid w:val="00BD2343"/>
    <w:rsid w:val="00BF6199"/>
    <w:rsid w:val="00C53D4F"/>
    <w:rsid w:val="00C5498A"/>
    <w:rsid w:val="00C54C0C"/>
    <w:rsid w:val="00C650DE"/>
    <w:rsid w:val="00C662EA"/>
    <w:rsid w:val="00CB56A2"/>
    <w:rsid w:val="00CC4975"/>
    <w:rsid w:val="00CC7B69"/>
    <w:rsid w:val="00D175E5"/>
    <w:rsid w:val="00D5236C"/>
    <w:rsid w:val="00D7730F"/>
    <w:rsid w:val="00DF799C"/>
    <w:rsid w:val="00E10BF8"/>
    <w:rsid w:val="00E126CF"/>
    <w:rsid w:val="00E50AF7"/>
    <w:rsid w:val="00EA2237"/>
    <w:rsid w:val="00EC1067"/>
    <w:rsid w:val="00F06867"/>
    <w:rsid w:val="00F07F1D"/>
    <w:rsid w:val="00F70DFC"/>
    <w:rsid w:val="00FA7684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418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FDE"/>
  </w:style>
  <w:style w:type="paragraph" w:styleId="Footer">
    <w:name w:val="footer"/>
    <w:basedOn w:val="Normal"/>
    <w:link w:val="FooterChar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FDE"/>
  </w:style>
  <w:style w:type="paragraph" w:styleId="BalloonText">
    <w:name w:val="Balloon Text"/>
    <w:basedOn w:val="Normal"/>
    <w:link w:val="BalloonTextChar"/>
    <w:uiPriority w:val="99"/>
    <w:semiHidden/>
    <w:unhideWhenUsed/>
    <w:rsid w:val="006E36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A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090FB-E004-6348-962A-B2366107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Giorgi Modebadze</cp:lastModifiedBy>
  <cp:revision>25</cp:revision>
  <cp:lastPrinted>2018-11-12T20:23:00Z</cp:lastPrinted>
  <dcterms:created xsi:type="dcterms:W3CDTF">2019-01-06T20:58:00Z</dcterms:created>
  <dcterms:modified xsi:type="dcterms:W3CDTF">2019-01-08T17:32:00Z</dcterms:modified>
</cp:coreProperties>
</file>