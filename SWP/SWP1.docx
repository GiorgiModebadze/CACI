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513" w:rsidRPr="00903E68" w:rsidRDefault="00A82E84" w:rsidP="00312473">
      <w:pPr>
        <w:jc w:val="center"/>
        <w:rPr>
          <w:rFonts w:ascii="Times New Roman" w:hAnsi="Times New Roman" w:cs="Times New Roman"/>
          <w:sz w:val="32"/>
          <w:szCs w:val="32"/>
        </w:rPr>
      </w:pPr>
      <w:r w:rsidRPr="00903E68">
        <w:rPr>
          <w:rFonts w:ascii="Times New Roman" w:hAnsi="Times New Roman" w:cs="Times New Roman"/>
          <w:sz w:val="32"/>
          <w:szCs w:val="32"/>
        </w:rPr>
        <w:t xml:space="preserve">Special Work </w:t>
      </w:r>
      <w:r w:rsidR="001441A0" w:rsidRPr="00903E68">
        <w:rPr>
          <w:rFonts w:ascii="Times New Roman" w:hAnsi="Times New Roman" w:cs="Times New Roman"/>
          <w:sz w:val="32"/>
          <w:szCs w:val="32"/>
        </w:rPr>
        <w:t>Performance</w:t>
      </w:r>
      <w:r w:rsidR="00D7730F" w:rsidRPr="00903E68">
        <w:rPr>
          <w:rFonts w:ascii="Times New Roman" w:hAnsi="Times New Roman" w:cs="Times New Roman"/>
          <w:sz w:val="32"/>
          <w:szCs w:val="32"/>
        </w:rPr>
        <w:t xml:space="preserve"> 1 </w:t>
      </w:r>
    </w:p>
    <w:p w:rsidR="00D7730F" w:rsidRPr="00903E68" w:rsidRDefault="00D7730F" w:rsidP="00312473">
      <w:pPr>
        <w:jc w:val="center"/>
        <w:rPr>
          <w:rFonts w:ascii="Times New Roman" w:hAnsi="Times New Roman" w:cs="Times New Roman"/>
          <w:sz w:val="28"/>
          <w:szCs w:val="28"/>
        </w:rPr>
      </w:pPr>
      <w:r w:rsidRPr="00903E68">
        <w:rPr>
          <w:rFonts w:ascii="Times New Roman" w:hAnsi="Times New Roman" w:cs="Times New Roman"/>
          <w:sz w:val="28"/>
          <w:szCs w:val="28"/>
        </w:rPr>
        <w:t xml:space="preserve">Giorgi </w:t>
      </w:r>
      <w:proofErr w:type="spellStart"/>
      <w:r w:rsidRPr="00903E68">
        <w:rPr>
          <w:rFonts w:ascii="Times New Roman" w:hAnsi="Times New Roman" w:cs="Times New Roman"/>
          <w:sz w:val="28"/>
          <w:szCs w:val="28"/>
        </w:rPr>
        <w:t>Modebadze</w:t>
      </w:r>
      <w:proofErr w:type="spellEnd"/>
      <w:r w:rsidRPr="00903E68">
        <w:rPr>
          <w:rFonts w:ascii="Times New Roman" w:hAnsi="Times New Roman" w:cs="Times New Roman"/>
          <w:sz w:val="28"/>
          <w:szCs w:val="28"/>
        </w:rPr>
        <w:t xml:space="preserve"> (StudentID:</w:t>
      </w:r>
      <w:r w:rsidR="00AC3B04" w:rsidRPr="00903E68">
        <w:rPr>
          <w:rFonts w:ascii="Times New Roman" w:hAnsi="Times New Roman" w:cs="Times New Roman"/>
          <w:sz w:val="28"/>
          <w:szCs w:val="28"/>
        </w:rPr>
        <w:t>602191</w:t>
      </w:r>
      <w:r w:rsidRPr="00903E6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903E68">
        <w:rPr>
          <w:rFonts w:ascii="Times New Roman" w:hAnsi="Times New Roman" w:cs="Times New Roman"/>
          <w:sz w:val="28"/>
          <w:szCs w:val="28"/>
        </w:rPr>
        <w:t>Radoslav</w:t>
      </w:r>
      <w:proofErr w:type="spellEnd"/>
      <w:r w:rsidRPr="00903E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3E68">
        <w:rPr>
          <w:rFonts w:ascii="Times New Roman" w:hAnsi="Times New Roman" w:cs="Times New Roman"/>
          <w:sz w:val="28"/>
          <w:szCs w:val="28"/>
        </w:rPr>
        <w:t>Evtimov</w:t>
      </w:r>
      <w:proofErr w:type="spellEnd"/>
      <w:r w:rsidRPr="00903E6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03E68">
        <w:rPr>
          <w:rFonts w:ascii="Times New Roman" w:hAnsi="Times New Roman" w:cs="Times New Roman"/>
          <w:sz w:val="28"/>
          <w:szCs w:val="28"/>
        </w:rPr>
        <w:t>StudentID</w:t>
      </w:r>
      <w:proofErr w:type="spellEnd"/>
      <w:r w:rsidRPr="00903E68">
        <w:rPr>
          <w:rFonts w:ascii="Times New Roman" w:hAnsi="Times New Roman" w:cs="Times New Roman"/>
          <w:sz w:val="28"/>
          <w:szCs w:val="28"/>
        </w:rPr>
        <w:t>: 570341)</w:t>
      </w:r>
    </w:p>
    <w:p w:rsidR="00D7730F" w:rsidRPr="00903E68" w:rsidRDefault="00D7730F" w:rsidP="00D7730F">
      <w:pPr>
        <w:rPr>
          <w:rFonts w:ascii="Times New Roman" w:hAnsi="Times New Roman" w:cs="Times New Roman"/>
          <w:sz w:val="28"/>
          <w:szCs w:val="28"/>
        </w:rPr>
      </w:pPr>
    </w:p>
    <w:p w:rsidR="00A82E84" w:rsidRPr="00412B61" w:rsidRDefault="005E4A66">
      <w:pPr>
        <w:rPr>
          <w:rFonts w:ascii="Times New Roman" w:hAnsi="Times New Roman" w:cs="Times New Roman"/>
          <w:b/>
          <w:sz w:val="28"/>
          <w:szCs w:val="28"/>
        </w:rPr>
      </w:pPr>
      <w:r w:rsidRPr="00412B61">
        <w:rPr>
          <w:rFonts w:ascii="Times New Roman" w:hAnsi="Times New Roman" w:cs="Times New Roman"/>
          <w:b/>
          <w:sz w:val="28"/>
          <w:szCs w:val="28"/>
        </w:rPr>
        <w:t>Summary</w:t>
      </w:r>
    </w:p>
    <w:p w:rsidR="006419D6" w:rsidRDefault="00312473">
      <w:pPr>
        <w:rPr>
          <w:rFonts w:ascii="Times New Roman" w:hAnsi="Times New Roman" w:cs="Times New Roman"/>
          <w:sz w:val="24"/>
          <w:szCs w:val="24"/>
        </w:rPr>
      </w:pPr>
      <w:r w:rsidRPr="00903E68">
        <w:rPr>
          <w:rFonts w:ascii="Times New Roman" w:hAnsi="Times New Roman" w:cs="Times New Roman"/>
          <w:sz w:val="24"/>
          <w:szCs w:val="24"/>
        </w:rPr>
        <w:t xml:space="preserve">The purpose of this </w:t>
      </w:r>
      <w:r w:rsidR="005E4A66">
        <w:rPr>
          <w:rFonts w:ascii="Times New Roman" w:hAnsi="Times New Roman" w:cs="Times New Roman"/>
          <w:sz w:val="24"/>
          <w:szCs w:val="24"/>
        </w:rPr>
        <w:t>report</w:t>
      </w:r>
      <w:r w:rsidRPr="00903E68">
        <w:rPr>
          <w:rFonts w:ascii="Times New Roman" w:hAnsi="Times New Roman" w:cs="Times New Roman"/>
          <w:sz w:val="24"/>
          <w:szCs w:val="24"/>
        </w:rPr>
        <w:t xml:space="preserve"> is to describe and give an overview of the survey data that was collected </w:t>
      </w:r>
      <w:r w:rsidR="00817F6F">
        <w:rPr>
          <w:rFonts w:ascii="Times New Roman" w:hAnsi="Times New Roman" w:cs="Times New Roman"/>
          <w:sz w:val="24"/>
          <w:szCs w:val="24"/>
        </w:rPr>
        <w:t>regarding</w:t>
      </w:r>
      <w:r w:rsidR="00817F6F" w:rsidRPr="00903E68">
        <w:rPr>
          <w:rFonts w:ascii="Times New Roman" w:hAnsi="Times New Roman" w:cs="Times New Roman"/>
          <w:sz w:val="24"/>
          <w:szCs w:val="24"/>
        </w:rPr>
        <w:t xml:space="preserve"> </w:t>
      </w:r>
      <w:r w:rsidRPr="00903E68">
        <w:rPr>
          <w:rFonts w:ascii="Times New Roman" w:hAnsi="Times New Roman" w:cs="Times New Roman"/>
          <w:sz w:val="24"/>
          <w:szCs w:val="24"/>
        </w:rPr>
        <w:t xml:space="preserve">different chocolate bars on </w:t>
      </w:r>
      <w:ins w:id="0" w:author="Radoslav Evtimov" w:date="2018-11-12T23:59:00Z">
        <w:r w:rsidR="00416A25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r w:rsidR="006419D6">
        <w:rPr>
          <w:rFonts w:ascii="Times New Roman" w:hAnsi="Times New Roman" w:cs="Times New Roman"/>
          <w:sz w:val="24"/>
          <w:szCs w:val="24"/>
        </w:rPr>
        <w:t>German Market</w:t>
      </w:r>
      <w:r w:rsidR="00817F6F">
        <w:rPr>
          <w:rFonts w:ascii="Times New Roman" w:hAnsi="Times New Roman" w:cs="Times New Roman"/>
          <w:sz w:val="24"/>
          <w:szCs w:val="24"/>
        </w:rPr>
        <w:t xml:space="preserve"> from 50 people.</w:t>
      </w:r>
    </w:p>
    <w:p w:rsidR="00817F6F" w:rsidRPr="00903E68" w:rsidRDefault="00817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analyzes the consumption habits</w:t>
      </w:r>
      <w:r w:rsidR="00A7219B">
        <w:rPr>
          <w:rFonts w:ascii="Times New Roman" w:hAnsi="Times New Roman" w:cs="Times New Roman"/>
          <w:sz w:val="24"/>
          <w:szCs w:val="24"/>
        </w:rPr>
        <w:t>: why and how often participants eat chocolate</w:t>
      </w:r>
      <w:r w:rsidR="001C3B3D">
        <w:rPr>
          <w:rFonts w:ascii="Times New Roman" w:hAnsi="Times New Roman" w:cs="Times New Roman"/>
          <w:sz w:val="24"/>
          <w:szCs w:val="24"/>
        </w:rPr>
        <w:t xml:space="preserve"> and</w:t>
      </w:r>
      <w:r w:rsidR="00A7219B">
        <w:rPr>
          <w:rFonts w:ascii="Times New Roman" w:hAnsi="Times New Roman" w:cs="Times New Roman"/>
          <w:sz w:val="24"/>
          <w:szCs w:val="24"/>
        </w:rPr>
        <w:t xml:space="preserve"> where they buy it. Social </w:t>
      </w:r>
      <w:r>
        <w:rPr>
          <w:rFonts w:ascii="Times New Roman" w:hAnsi="Times New Roman" w:cs="Times New Roman"/>
          <w:sz w:val="24"/>
          <w:szCs w:val="24"/>
        </w:rPr>
        <w:t>Demographics</w:t>
      </w:r>
      <w:r w:rsidR="001C3B3D">
        <w:rPr>
          <w:rFonts w:ascii="Times New Roman" w:hAnsi="Times New Roman" w:cs="Times New Roman"/>
          <w:sz w:val="24"/>
          <w:szCs w:val="24"/>
        </w:rPr>
        <w:t>: Age, Marital Status, living place and whether they follow sport. Respondents perception toward</w:t>
      </w:r>
      <w:r w:rsidR="00377412">
        <w:rPr>
          <w:rFonts w:ascii="Times New Roman" w:hAnsi="Times New Roman" w:cs="Times New Roman"/>
          <w:sz w:val="24"/>
          <w:szCs w:val="24"/>
        </w:rPr>
        <w:t xml:space="preserve"> 10 different</w:t>
      </w:r>
      <w:r w:rsidR="001C3B3D">
        <w:rPr>
          <w:rFonts w:ascii="Times New Roman" w:hAnsi="Times New Roman" w:cs="Times New Roman"/>
          <w:sz w:val="24"/>
          <w:szCs w:val="24"/>
        </w:rPr>
        <w:t xml:space="preserve"> chocolate </w:t>
      </w:r>
      <w:ins w:id="1" w:author="Radoslav Evtimov" w:date="2018-11-13T00:00:00Z">
        <w:r w:rsidR="00416A25">
          <w:rPr>
            <w:rFonts w:ascii="Times New Roman" w:hAnsi="Times New Roman" w:cs="Times New Roman"/>
            <w:sz w:val="24"/>
            <w:szCs w:val="24"/>
          </w:rPr>
          <w:t xml:space="preserve">bars </w:t>
        </w:r>
      </w:ins>
      <w:r w:rsidR="001C3B3D">
        <w:rPr>
          <w:rFonts w:ascii="Times New Roman" w:hAnsi="Times New Roman" w:cs="Times New Roman"/>
          <w:sz w:val="24"/>
          <w:szCs w:val="24"/>
        </w:rPr>
        <w:t>with 13 different variables (</w:t>
      </w:r>
      <w:del w:id="2" w:author="Radoslav Evtimov" w:date="2018-11-13T00:00:00Z">
        <w:r w:rsidR="001C3B3D" w:rsidDel="00416A25">
          <w:rPr>
            <w:rFonts w:ascii="Times New Roman" w:hAnsi="Times New Roman" w:cs="Times New Roman"/>
            <w:sz w:val="24"/>
            <w:szCs w:val="24"/>
          </w:rPr>
          <w:delText xml:space="preserve">l </w:delText>
        </w:r>
      </w:del>
      <w:r w:rsidR="001C3B3D">
        <w:rPr>
          <w:rFonts w:ascii="Times New Roman" w:hAnsi="Times New Roman" w:cs="Times New Roman"/>
          <w:sz w:val="24"/>
          <w:szCs w:val="24"/>
        </w:rPr>
        <w:t xml:space="preserve">creamy, crunchy, sweet and so on) and </w:t>
      </w:r>
      <w:del w:id="3" w:author="Radoslav Evtimov" w:date="2018-11-13T00:00:00Z">
        <w:r w:rsidR="001C3B3D" w:rsidDel="00416A25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1C3B3D">
        <w:rPr>
          <w:rFonts w:ascii="Times New Roman" w:hAnsi="Times New Roman" w:cs="Times New Roman"/>
          <w:sz w:val="24"/>
          <w:szCs w:val="24"/>
        </w:rPr>
        <w:t>which bar they prefer over other.</w:t>
      </w:r>
    </w:p>
    <w:p w:rsidR="00696E68" w:rsidRPr="00903E68" w:rsidRDefault="00696E68">
      <w:pPr>
        <w:rPr>
          <w:rFonts w:ascii="Times New Roman" w:hAnsi="Times New Roman" w:cs="Times New Roman"/>
          <w:b/>
          <w:sz w:val="28"/>
          <w:szCs w:val="28"/>
        </w:rPr>
      </w:pPr>
      <w:r w:rsidRPr="00903E68">
        <w:rPr>
          <w:rFonts w:ascii="Times New Roman" w:hAnsi="Times New Roman" w:cs="Times New Roman"/>
          <w:b/>
          <w:sz w:val="28"/>
          <w:szCs w:val="28"/>
        </w:rPr>
        <w:t>Demographics of the participants</w:t>
      </w:r>
    </w:p>
    <w:p w:rsidR="00C650DE" w:rsidRDefault="00A72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participants represent </w:t>
      </w:r>
      <w:r w:rsidR="002740D5">
        <w:rPr>
          <w:rFonts w:ascii="Times New Roman" w:hAnsi="Times New Roman" w:cs="Times New Roman"/>
          <w:sz w:val="24"/>
          <w:szCs w:val="24"/>
        </w:rPr>
        <w:t xml:space="preserve">10 out of 16 states of Germany, with majority from Berlin and </w:t>
      </w:r>
      <w:r w:rsidR="002740D5" w:rsidRPr="002740D5">
        <w:rPr>
          <w:rFonts w:ascii="Times New Roman" w:hAnsi="Times New Roman" w:cs="Times New Roman"/>
          <w:sz w:val="24"/>
          <w:szCs w:val="24"/>
        </w:rPr>
        <w:t>Sachsen-Anhalt</w:t>
      </w:r>
      <w:r w:rsidR="002740D5">
        <w:rPr>
          <w:rFonts w:ascii="Times New Roman" w:hAnsi="Times New Roman" w:cs="Times New Roman"/>
          <w:sz w:val="24"/>
          <w:szCs w:val="24"/>
        </w:rPr>
        <w:t>, 38% and 22% respectively.</w:t>
      </w:r>
      <w:r w:rsidR="003F3C14">
        <w:rPr>
          <w:rFonts w:ascii="Times New Roman" w:hAnsi="Times New Roman" w:cs="Times New Roman"/>
          <w:sz w:val="24"/>
          <w:szCs w:val="24"/>
        </w:rPr>
        <w:t xml:space="preserve"> </w:t>
      </w:r>
      <w:r w:rsidR="003F3C14" w:rsidRPr="00903E68">
        <w:rPr>
          <w:rFonts w:ascii="Times New Roman" w:hAnsi="Times New Roman" w:cs="Times New Roman"/>
          <w:sz w:val="24"/>
          <w:szCs w:val="24"/>
        </w:rPr>
        <w:t xml:space="preserve">The vast majority of respondents live in cities (92%). </w:t>
      </w:r>
      <w:r w:rsidR="002740D5">
        <w:rPr>
          <w:rFonts w:ascii="Times New Roman" w:hAnsi="Times New Roman" w:cs="Times New Roman"/>
          <w:sz w:val="24"/>
          <w:szCs w:val="24"/>
        </w:rPr>
        <w:t xml:space="preserve"> The female/male ratio</w:t>
      </w:r>
      <w:r w:rsidR="00E126CF">
        <w:rPr>
          <w:rFonts w:ascii="Times New Roman" w:hAnsi="Times New Roman" w:cs="Times New Roman"/>
          <w:sz w:val="24"/>
          <w:szCs w:val="24"/>
        </w:rPr>
        <w:t xml:space="preserve"> is 58% to 42%</w:t>
      </w:r>
      <w:r w:rsidR="00C650DE">
        <w:rPr>
          <w:rFonts w:ascii="Times New Roman" w:hAnsi="Times New Roman" w:cs="Times New Roman"/>
          <w:sz w:val="24"/>
          <w:szCs w:val="24"/>
        </w:rPr>
        <w:t>,</w:t>
      </w:r>
      <w:r w:rsidR="00E126CF">
        <w:rPr>
          <w:rFonts w:ascii="Times New Roman" w:hAnsi="Times New Roman" w:cs="Times New Roman"/>
          <w:sz w:val="24"/>
          <w:szCs w:val="24"/>
        </w:rPr>
        <w:t xml:space="preserve"> </w:t>
      </w:r>
      <w:r w:rsidR="00C650DE">
        <w:rPr>
          <w:rFonts w:ascii="Times New Roman" w:hAnsi="Times New Roman" w:cs="Times New Roman"/>
          <w:sz w:val="24"/>
          <w:szCs w:val="24"/>
        </w:rPr>
        <w:t>while t</w:t>
      </w:r>
      <w:r w:rsidR="003849E6" w:rsidRPr="00903E68">
        <w:rPr>
          <w:rFonts w:ascii="Times New Roman" w:hAnsi="Times New Roman" w:cs="Times New Roman"/>
          <w:sz w:val="24"/>
          <w:szCs w:val="24"/>
        </w:rPr>
        <w:t xml:space="preserve">he age </w:t>
      </w:r>
      <w:r w:rsidR="00F07F1D" w:rsidRPr="00903E68">
        <w:rPr>
          <w:rFonts w:ascii="Times New Roman" w:hAnsi="Times New Roman" w:cs="Times New Roman"/>
          <w:sz w:val="24"/>
          <w:szCs w:val="24"/>
        </w:rPr>
        <w:t>varies between 18 and 31 with a mean of 25.56. Regarding the occupation, most of them are student (</w:t>
      </w:r>
      <w:r w:rsidR="00AD4C2B" w:rsidRPr="00903E68">
        <w:rPr>
          <w:rFonts w:ascii="Times New Roman" w:hAnsi="Times New Roman" w:cs="Times New Roman"/>
          <w:sz w:val="24"/>
          <w:szCs w:val="24"/>
        </w:rPr>
        <w:t>52%</w:t>
      </w:r>
      <w:r w:rsidR="00F07F1D" w:rsidRPr="00903E68">
        <w:rPr>
          <w:rFonts w:ascii="Times New Roman" w:hAnsi="Times New Roman" w:cs="Times New Roman"/>
          <w:sz w:val="24"/>
          <w:szCs w:val="24"/>
        </w:rPr>
        <w:t>)</w:t>
      </w:r>
      <w:r w:rsidR="00AD4C2B" w:rsidRPr="00903E68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="00AD4C2B" w:rsidRPr="00903E68">
        <w:rPr>
          <w:rFonts w:ascii="Times New Roman" w:hAnsi="Times New Roman" w:cs="Times New Roman"/>
          <w:sz w:val="24"/>
          <w:szCs w:val="24"/>
        </w:rPr>
        <w:t>employees(</w:t>
      </w:r>
      <w:proofErr w:type="gramEnd"/>
      <w:r w:rsidR="00150BBC" w:rsidRPr="00903E68">
        <w:rPr>
          <w:rFonts w:ascii="Times New Roman" w:hAnsi="Times New Roman" w:cs="Times New Roman"/>
          <w:sz w:val="24"/>
          <w:szCs w:val="24"/>
        </w:rPr>
        <w:t xml:space="preserve">42%). </w:t>
      </w:r>
    </w:p>
    <w:p w:rsidR="00C650DE" w:rsidRPr="00903E68" w:rsidRDefault="00C650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58% of the respondents do sport 1-3 times per week, followed by 4-7 times per week with 24%. </w:t>
      </w:r>
      <w:r w:rsidR="0033771F">
        <w:rPr>
          <w:rFonts w:ascii="Times New Roman" w:hAnsi="Times New Roman" w:cs="Times New Roman"/>
          <w:sz w:val="24"/>
          <w:szCs w:val="24"/>
        </w:rPr>
        <w:t>As the data reveals</w:t>
      </w:r>
      <w:r w:rsidR="000A74FA">
        <w:rPr>
          <w:rFonts w:ascii="Times New Roman" w:hAnsi="Times New Roman" w:cs="Times New Roman"/>
          <w:sz w:val="24"/>
          <w:szCs w:val="24"/>
        </w:rPr>
        <w:t xml:space="preserve"> there is no significant relation between marital status and consumption reasons and people tend to enjoy chocolate </w:t>
      </w:r>
      <w:ins w:id="4" w:author="Radoslav Evtimov" w:date="2018-11-13T00:02:00Z">
        <w:r w:rsidR="00416A25">
          <w:rPr>
            <w:rFonts w:ascii="Times New Roman" w:hAnsi="Times New Roman" w:cs="Times New Roman"/>
            <w:sz w:val="24"/>
            <w:szCs w:val="24"/>
          </w:rPr>
          <w:t xml:space="preserve">bars the </w:t>
        </w:r>
      </w:ins>
      <w:r w:rsidR="000A74FA">
        <w:rPr>
          <w:rFonts w:ascii="Times New Roman" w:hAnsi="Times New Roman" w:cs="Times New Roman"/>
          <w:sz w:val="24"/>
          <w:szCs w:val="24"/>
        </w:rPr>
        <w:t xml:space="preserve">same way. </w:t>
      </w:r>
    </w:p>
    <w:p w:rsidR="00642A9E" w:rsidRPr="00903E68" w:rsidRDefault="00572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of the participants were willing to reveal answers to all question about their Social-Demographics. Least answered question was regarding number of children, with 8 missing values. </w:t>
      </w:r>
    </w:p>
    <w:p w:rsidR="00A435B3" w:rsidRDefault="0091598C">
      <w:pPr>
        <w:rPr>
          <w:rFonts w:ascii="Times New Roman" w:hAnsi="Times New Roman" w:cs="Times New Roman"/>
          <w:b/>
          <w:sz w:val="28"/>
          <w:szCs w:val="28"/>
        </w:rPr>
      </w:pPr>
      <w:r w:rsidRPr="00903E68">
        <w:rPr>
          <w:rFonts w:ascii="Times New Roman" w:hAnsi="Times New Roman" w:cs="Times New Roman"/>
          <w:b/>
          <w:sz w:val="28"/>
          <w:szCs w:val="28"/>
        </w:rPr>
        <w:t xml:space="preserve">General consumption data </w:t>
      </w:r>
    </w:p>
    <w:p w:rsidR="00A435B3" w:rsidRDefault="00A12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of the people eat chocolate once a week.</w:t>
      </w:r>
      <w:r w:rsidR="001441A0">
        <w:rPr>
          <w:rFonts w:ascii="Times New Roman" w:hAnsi="Times New Roman" w:cs="Times New Roman"/>
          <w:sz w:val="24"/>
          <w:szCs w:val="24"/>
        </w:rPr>
        <w:t xml:space="preserve"> Only one person out of 50 gave up eating chocolate.</w:t>
      </w:r>
    </w:p>
    <w:p w:rsidR="00A435B3" w:rsidRPr="00412B61" w:rsidRDefault="00CC49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0" wp14:anchorId="11271770" wp14:editId="51EB29BA">
            <wp:simplePos x="0" y="0"/>
            <wp:positionH relativeFrom="column">
              <wp:posOffset>755552</wp:posOffset>
            </wp:positionH>
            <wp:positionV relativeFrom="paragraph">
              <wp:posOffset>400050</wp:posOffset>
            </wp:positionV>
            <wp:extent cx="4918075" cy="1379855"/>
            <wp:effectExtent l="0" t="0" r="0" b="4445"/>
            <wp:wrapTopAndBottom/>
            <wp:docPr id="9" name="Grafik 9" descr="Ein Bild, das Screenshot enthält.&#10;&#10;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cConsump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0BD9" w:rsidRDefault="006C08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0" wp14:anchorId="15E93E9C" wp14:editId="3013A5B0">
            <wp:simplePos x="0" y="0"/>
            <wp:positionH relativeFrom="column">
              <wp:posOffset>843085</wp:posOffset>
            </wp:positionH>
            <wp:positionV relativeFrom="paragraph">
              <wp:posOffset>435805</wp:posOffset>
            </wp:positionV>
            <wp:extent cx="4240800" cy="1843200"/>
            <wp:effectExtent l="0" t="0" r="1270" b="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800" cy="18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BD9">
        <w:rPr>
          <w:rFonts w:ascii="Times New Roman" w:hAnsi="Times New Roman" w:cs="Times New Roman"/>
          <w:sz w:val="24"/>
          <w:szCs w:val="24"/>
        </w:rPr>
        <w:t>People tend to buy chocolate mostly in Supermarkets</w:t>
      </w:r>
      <w:r w:rsidR="001441A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A0BD9" w:rsidRDefault="00834B2A">
      <w:pPr>
        <w:rPr>
          <w:rFonts w:ascii="Times New Roman" w:hAnsi="Times New Roman" w:cs="Times New Roman"/>
          <w:sz w:val="24"/>
          <w:szCs w:val="24"/>
        </w:rPr>
      </w:pPr>
      <w:r w:rsidRPr="009C43FB">
        <w:rPr>
          <w:rFonts w:ascii="Times New Roman" w:hAnsi="Times New Roman" w:cs="Times New Roman"/>
          <w:sz w:val="24"/>
          <w:szCs w:val="24"/>
        </w:rPr>
        <w:t>People in villages</w:t>
      </w:r>
      <w:r w:rsidR="00FA7684">
        <w:rPr>
          <w:rFonts w:ascii="Times New Roman" w:hAnsi="Times New Roman" w:cs="Times New Roman"/>
          <w:sz w:val="24"/>
          <w:szCs w:val="24"/>
        </w:rPr>
        <w:t xml:space="preserve"> compared to cities</w:t>
      </w:r>
      <w:r w:rsidRPr="009C43FB">
        <w:rPr>
          <w:rFonts w:ascii="Times New Roman" w:hAnsi="Times New Roman" w:cs="Times New Roman"/>
          <w:sz w:val="24"/>
          <w:szCs w:val="24"/>
        </w:rPr>
        <w:t xml:space="preserve"> are more likely to use vending machines 25% vs 13% </w:t>
      </w:r>
      <w:r>
        <w:rPr>
          <w:rFonts w:ascii="Times New Roman" w:hAnsi="Times New Roman" w:cs="Times New Roman"/>
          <w:sz w:val="24"/>
          <w:szCs w:val="24"/>
        </w:rPr>
        <w:t>and drug-stores 12% vs 6</w:t>
      </w:r>
      <w:proofErr w:type="gramStart"/>
      <w:r>
        <w:rPr>
          <w:rFonts w:ascii="Times New Roman" w:hAnsi="Times New Roman" w:cs="Times New Roman"/>
          <w:sz w:val="24"/>
          <w:szCs w:val="24"/>
        </w:rPr>
        <w:t>% 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buy chocolate.</w:t>
      </w:r>
    </w:p>
    <w:p w:rsidR="00377412" w:rsidRDefault="00377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50% of participants would name hunger as the one of the reasons for consumption, followed by being under pressure with 46%</w:t>
      </w:r>
      <w:ins w:id="5" w:author="Radoslav Evtimov" w:date="2018-11-13T00:03:00Z">
        <w:r w:rsidR="00416A25">
          <w:rPr>
            <w:rFonts w:ascii="Times New Roman" w:hAnsi="Times New Roman" w:cs="Times New Roman"/>
            <w:sz w:val="24"/>
            <w:szCs w:val="24"/>
          </w:rPr>
          <w:t xml:space="preserve"> and</w:t>
        </w:r>
      </w:ins>
      <w:ins w:id="6" w:author="Giorgi Modebadze" w:date="2018-11-13T07:56:00Z">
        <w:r w:rsidR="00B1193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7" w:author="Radoslav Evtimov" w:date="2018-11-13T00:03:00Z">
        <w:r w:rsidDel="00416A25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</w:del>
      <w:r>
        <w:rPr>
          <w:rFonts w:ascii="Times New Roman" w:hAnsi="Times New Roman" w:cs="Times New Roman"/>
          <w:sz w:val="24"/>
          <w:szCs w:val="24"/>
        </w:rPr>
        <w:t xml:space="preserve">travelling - 42%. Being bored was reason for 30% of people for consuming chocolate. </w:t>
      </w:r>
      <w:bookmarkStart w:id="8" w:name="_GoBack"/>
      <w:bookmarkEnd w:id="8"/>
    </w:p>
    <w:p w:rsidR="00065665" w:rsidRPr="00903E68" w:rsidRDefault="00377412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Most of the people tasted almost all chocolate bars. Duplo was tasted by all participants, </w:t>
      </w:r>
      <w:r w:rsidR="00A435B3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="00A435B3">
        <w:rPr>
          <w:rFonts w:ascii="Times New Roman" w:hAnsi="Times New Roman" w:cs="Times New Roman"/>
          <w:sz w:val="24"/>
          <w:szCs w:val="24"/>
        </w:rPr>
        <w:t>Balisto</w:t>
      </w:r>
      <w:proofErr w:type="spellEnd"/>
      <w:r w:rsidR="00A435B3">
        <w:rPr>
          <w:rFonts w:ascii="Times New Roman" w:hAnsi="Times New Roman" w:cs="Times New Roman"/>
          <w:sz w:val="24"/>
          <w:szCs w:val="24"/>
        </w:rPr>
        <w:t xml:space="preserve"> Korn-Mix was least tasted, only by 40 people. </w:t>
      </w:r>
    </w:p>
    <w:p w:rsidR="001441A0" w:rsidRDefault="00377412" w:rsidP="000656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B1C49E" wp14:editId="0D5D70BB">
            <wp:extent cx="3710354" cy="1933269"/>
            <wp:effectExtent l="0" t="0" r="0" b="0"/>
            <wp:docPr id="6" name="Grafik 6" descr="Ein Bild, das Screenshot enthält.&#10;&#10;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verconsum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482" cy="194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30F" w:rsidRPr="00903E68" w:rsidRDefault="00D7730F" w:rsidP="00065665">
      <w:pPr>
        <w:rPr>
          <w:rFonts w:ascii="Times New Roman" w:hAnsi="Times New Roman" w:cs="Times New Roman"/>
          <w:sz w:val="24"/>
          <w:szCs w:val="24"/>
        </w:rPr>
      </w:pPr>
    </w:p>
    <w:p w:rsidR="00BB4F6B" w:rsidRPr="00903E68" w:rsidRDefault="00BB4F6B" w:rsidP="00065665">
      <w:pPr>
        <w:rPr>
          <w:rFonts w:ascii="Times New Roman" w:hAnsi="Times New Roman" w:cs="Times New Roman"/>
          <w:b/>
          <w:sz w:val="28"/>
          <w:szCs w:val="28"/>
        </w:rPr>
      </w:pPr>
      <w:r w:rsidRPr="00903E68">
        <w:rPr>
          <w:rFonts w:ascii="Times New Roman" w:hAnsi="Times New Roman" w:cs="Times New Roman"/>
          <w:b/>
          <w:sz w:val="28"/>
          <w:szCs w:val="28"/>
        </w:rPr>
        <w:t>Preference Ratings</w:t>
      </w:r>
    </w:p>
    <w:p w:rsidR="00BB4F6B" w:rsidRPr="00903E68" w:rsidRDefault="00BB4F6B" w:rsidP="00065665">
      <w:pPr>
        <w:rPr>
          <w:rFonts w:ascii="Times New Roman" w:hAnsi="Times New Roman" w:cs="Times New Roman"/>
          <w:sz w:val="24"/>
          <w:szCs w:val="24"/>
        </w:rPr>
      </w:pPr>
      <w:r w:rsidRPr="00903E68">
        <w:rPr>
          <w:rFonts w:ascii="Times New Roman" w:hAnsi="Times New Roman" w:cs="Times New Roman"/>
          <w:sz w:val="24"/>
          <w:szCs w:val="24"/>
        </w:rPr>
        <w:t xml:space="preserve">The survey tried not only to evaluate the qualities of the different products, but also </w:t>
      </w:r>
      <w:r w:rsidR="004B684C" w:rsidRPr="00903E68">
        <w:rPr>
          <w:rFonts w:ascii="Times New Roman" w:hAnsi="Times New Roman" w:cs="Times New Roman"/>
          <w:sz w:val="24"/>
          <w:szCs w:val="24"/>
        </w:rPr>
        <w:t xml:space="preserve">measure which of them are more preferred by customers. For this </w:t>
      </w:r>
      <w:proofErr w:type="gramStart"/>
      <w:r w:rsidR="004B684C" w:rsidRPr="00903E68">
        <w:rPr>
          <w:rFonts w:ascii="Times New Roman" w:hAnsi="Times New Roman" w:cs="Times New Roman"/>
          <w:sz w:val="24"/>
          <w:szCs w:val="24"/>
        </w:rPr>
        <w:t>p</w:t>
      </w:r>
      <w:ins w:id="9" w:author="Radoslav Evtimov" w:date="2018-11-13T00:04:00Z">
        <w:r w:rsidR="006335F2">
          <w:rPr>
            <w:rFonts w:ascii="Times New Roman" w:hAnsi="Times New Roman" w:cs="Times New Roman"/>
            <w:sz w:val="24"/>
            <w:szCs w:val="24"/>
          </w:rPr>
          <w:t>urpose</w:t>
        </w:r>
      </w:ins>
      <w:proofErr w:type="gramEnd"/>
      <w:del w:id="10" w:author="Radoslav Evtimov" w:date="2018-11-13T00:04:00Z">
        <w:r w:rsidR="004B684C" w:rsidRPr="00903E68" w:rsidDel="006335F2">
          <w:rPr>
            <w:rFonts w:ascii="Times New Roman" w:hAnsi="Times New Roman" w:cs="Times New Roman"/>
            <w:sz w:val="24"/>
            <w:szCs w:val="24"/>
          </w:rPr>
          <w:delText>erson</w:delText>
        </w:r>
      </w:del>
      <w:r w:rsidR="004B684C" w:rsidRPr="00903E68">
        <w:rPr>
          <w:rFonts w:ascii="Times New Roman" w:hAnsi="Times New Roman" w:cs="Times New Roman"/>
          <w:sz w:val="24"/>
          <w:szCs w:val="24"/>
        </w:rPr>
        <w:t xml:space="preserve"> there was a question to the participants to give </w:t>
      </w:r>
      <w:ins w:id="11" w:author="Radoslav Evtimov" w:date="2018-11-13T00:04:00Z">
        <w:r w:rsidR="006335F2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="004B684C" w:rsidRPr="00903E68">
        <w:rPr>
          <w:rFonts w:ascii="Times New Roman" w:hAnsi="Times New Roman" w:cs="Times New Roman"/>
          <w:sz w:val="24"/>
          <w:szCs w:val="24"/>
        </w:rPr>
        <w:t xml:space="preserve">preference rating to each of the products. This was made with a scale from 1 to 7 (1 – not preferred at all, 7 – greatly preferred). </w:t>
      </w:r>
    </w:p>
    <w:p w:rsidR="00586B9D" w:rsidRDefault="00D5236C" w:rsidP="00065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958068</wp:posOffset>
            </wp:positionH>
            <wp:positionV relativeFrom="paragraph">
              <wp:posOffset>724340</wp:posOffset>
            </wp:positionV>
            <wp:extent cx="3963600" cy="2275200"/>
            <wp:effectExtent l="0" t="0" r="0" b="0"/>
            <wp:wrapTopAndBottom/>
            <wp:docPr id="5" name="Grafik 5" descr="Ein Bild, das Screenshot enthält.&#10;&#10;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ansAndBox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600" cy="22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684C" w:rsidRPr="00903E68">
        <w:rPr>
          <w:rFonts w:ascii="Times New Roman" w:hAnsi="Times New Roman" w:cs="Times New Roman"/>
          <w:sz w:val="24"/>
          <w:szCs w:val="24"/>
        </w:rPr>
        <w:t xml:space="preserve">Using this data, we can conclude that the </w:t>
      </w:r>
      <w:proofErr w:type="spellStart"/>
      <w:r w:rsidR="004B684C" w:rsidRPr="00903E68">
        <w:rPr>
          <w:rFonts w:ascii="Times New Roman" w:hAnsi="Times New Roman" w:cs="Times New Roman"/>
          <w:sz w:val="24"/>
          <w:szCs w:val="24"/>
        </w:rPr>
        <w:t>Kinderriegel</w:t>
      </w:r>
      <w:proofErr w:type="spellEnd"/>
      <w:r w:rsidR="004B684C" w:rsidRPr="00903E68">
        <w:rPr>
          <w:rFonts w:ascii="Times New Roman" w:hAnsi="Times New Roman" w:cs="Times New Roman"/>
          <w:sz w:val="24"/>
          <w:szCs w:val="24"/>
        </w:rPr>
        <w:t xml:space="preserve"> is on the top of the table with an average preference rating of </w:t>
      </w:r>
      <w:r w:rsidR="00BA6B22" w:rsidRPr="00903E68">
        <w:rPr>
          <w:rFonts w:ascii="Times New Roman" w:hAnsi="Times New Roman" w:cs="Times New Roman"/>
          <w:sz w:val="24"/>
          <w:szCs w:val="24"/>
        </w:rPr>
        <w:t>5.8</w:t>
      </w:r>
      <w:r w:rsidR="00F06867" w:rsidRPr="00903E68">
        <w:rPr>
          <w:rFonts w:ascii="Times New Roman" w:hAnsi="Times New Roman" w:cs="Times New Roman"/>
          <w:sz w:val="24"/>
          <w:szCs w:val="24"/>
        </w:rPr>
        <w:t>6</w:t>
      </w:r>
      <w:r w:rsidR="00BA6B22" w:rsidRPr="00903E68">
        <w:rPr>
          <w:rFonts w:ascii="Times New Roman" w:hAnsi="Times New Roman" w:cs="Times New Roman"/>
          <w:sz w:val="24"/>
          <w:szCs w:val="24"/>
        </w:rPr>
        <w:t>.</w:t>
      </w:r>
      <w:r w:rsidR="00B44339" w:rsidRPr="00903E68">
        <w:rPr>
          <w:rFonts w:ascii="Times New Roman" w:hAnsi="Times New Roman" w:cs="Times New Roman"/>
          <w:sz w:val="24"/>
          <w:szCs w:val="24"/>
        </w:rPr>
        <w:t xml:space="preserve"> On the </w:t>
      </w:r>
      <w:ins w:id="12" w:author="Radoslav Evtimov" w:date="2018-11-13T00:05:00Z">
        <w:r w:rsidR="006335F2">
          <w:rPr>
            <w:rFonts w:ascii="Times New Roman" w:hAnsi="Times New Roman" w:cs="Times New Roman"/>
            <w:sz w:val="24"/>
            <w:szCs w:val="24"/>
          </w:rPr>
          <w:t xml:space="preserve">other </w:t>
        </w:r>
      </w:ins>
      <w:r w:rsidR="00B44339" w:rsidRPr="00903E68">
        <w:rPr>
          <w:rFonts w:ascii="Times New Roman" w:hAnsi="Times New Roman" w:cs="Times New Roman"/>
          <w:sz w:val="24"/>
          <w:szCs w:val="24"/>
        </w:rPr>
        <w:t xml:space="preserve">hand, Mars scored only 3.9. </w:t>
      </w:r>
      <w:r w:rsidR="00BA6B22" w:rsidRPr="00903E68">
        <w:rPr>
          <w:rFonts w:ascii="Times New Roman" w:hAnsi="Times New Roman" w:cs="Times New Roman"/>
          <w:sz w:val="24"/>
          <w:szCs w:val="24"/>
        </w:rPr>
        <w:t xml:space="preserve">A general comparison could be made with the following </w:t>
      </w:r>
      <w:r w:rsidR="00431986">
        <w:rPr>
          <w:rFonts w:ascii="Times New Roman" w:hAnsi="Times New Roman" w:cs="Times New Roman"/>
          <w:sz w:val="24"/>
          <w:szCs w:val="24"/>
        </w:rPr>
        <w:t>boxplot</w:t>
      </w:r>
      <w:r w:rsidR="00431986" w:rsidRPr="00903E68">
        <w:rPr>
          <w:rFonts w:ascii="Times New Roman" w:hAnsi="Times New Roman" w:cs="Times New Roman"/>
          <w:sz w:val="24"/>
          <w:szCs w:val="24"/>
        </w:rPr>
        <w:t xml:space="preserve"> </w:t>
      </w:r>
      <w:r w:rsidR="00BA6B22" w:rsidRPr="00903E68">
        <w:rPr>
          <w:rFonts w:ascii="Times New Roman" w:hAnsi="Times New Roman" w:cs="Times New Roman"/>
          <w:sz w:val="24"/>
          <w:szCs w:val="24"/>
        </w:rPr>
        <w:t>(Plot 3)</w:t>
      </w:r>
    </w:p>
    <w:p w:rsidR="00166A14" w:rsidRPr="00903E68" w:rsidRDefault="00166A14" w:rsidP="00065665">
      <w:pPr>
        <w:rPr>
          <w:rFonts w:ascii="Times New Roman" w:hAnsi="Times New Roman" w:cs="Times New Roman"/>
          <w:sz w:val="24"/>
          <w:szCs w:val="24"/>
        </w:rPr>
      </w:pPr>
    </w:p>
    <w:p w:rsidR="00BA6B22" w:rsidRPr="00903E68" w:rsidRDefault="00586B9D" w:rsidP="00586B9D">
      <w:pPr>
        <w:jc w:val="center"/>
        <w:rPr>
          <w:rFonts w:ascii="Times New Roman" w:hAnsi="Times New Roman" w:cs="Times New Roman"/>
          <w:sz w:val="20"/>
          <w:szCs w:val="20"/>
        </w:rPr>
      </w:pPr>
      <w:r w:rsidRPr="00903E68">
        <w:rPr>
          <w:rFonts w:ascii="Times New Roman" w:hAnsi="Times New Roman" w:cs="Times New Roman"/>
          <w:noProof/>
          <w:sz w:val="20"/>
          <w:szCs w:val="20"/>
        </w:rPr>
        <w:t>Plot 3</w:t>
      </w:r>
    </w:p>
    <w:p w:rsidR="003730C4" w:rsidRPr="00903E68" w:rsidRDefault="00BA6B22" w:rsidP="00065665">
      <w:pPr>
        <w:rPr>
          <w:rFonts w:ascii="Times New Roman" w:hAnsi="Times New Roman" w:cs="Times New Roman"/>
          <w:sz w:val="24"/>
          <w:szCs w:val="24"/>
        </w:rPr>
      </w:pPr>
      <w:r w:rsidRPr="00903E68">
        <w:rPr>
          <w:rFonts w:ascii="Times New Roman" w:hAnsi="Times New Roman" w:cs="Times New Roman"/>
          <w:sz w:val="24"/>
          <w:szCs w:val="24"/>
        </w:rPr>
        <w:t xml:space="preserve">It is </w:t>
      </w:r>
      <w:r w:rsidR="003730C4" w:rsidRPr="00903E68">
        <w:rPr>
          <w:rFonts w:ascii="Times New Roman" w:hAnsi="Times New Roman" w:cs="Times New Roman"/>
          <w:sz w:val="24"/>
          <w:szCs w:val="24"/>
        </w:rPr>
        <w:t xml:space="preserve">worth </w:t>
      </w:r>
      <w:r w:rsidR="00C662EA">
        <w:rPr>
          <w:rFonts w:ascii="Times New Roman" w:hAnsi="Times New Roman" w:cs="Times New Roman"/>
          <w:sz w:val="24"/>
          <w:szCs w:val="24"/>
        </w:rPr>
        <w:t xml:space="preserve">noting </w:t>
      </w:r>
      <w:r w:rsidR="003730C4" w:rsidRPr="00903E68">
        <w:rPr>
          <w:rFonts w:ascii="Times New Roman" w:hAnsi="Times New Roman" w:cs="Times New Roman"/>
          <w:sz w:val="24"/>
          <w:szCs w:val="24"/>
        </w:rPr>
        <w:t>that participants give ratings in different ways – some of them are more critical towards the notes and others give them much easier. The preference ratings data</w:t>
      </w:r>
      <w:ins w:id="13" w:author="Radoslav Evtimov" w:date="2018-11-13T00:06:00Z">
        <w:r w:rsidR="006335F2">
          <w:rPr>
            <w:rFonts w:ascii="Times New Roman" w:hAnsi="Times New Roman" w:cs="Times New Roman"/>
            <w:sz w:val="24"/>
            <w:szCs w:val="24"/>
          </w:rPr>
          <w:t>,</w:t>
        </w:r>
      </w:ins>
      <w:r w:rsidR="003730C4" w:rsidRPr="00903E68">
        <w:rPr>
          <w:rFonts w:ascii="Times New Roman" w:hAnsi="Times New Roman" w:cs="Times New Roman"/>
          <w:sz w:val="24"/>
          <w:szCs w:val="24"/>
        </w:rPr>
        <w:t xml:space="preserve"> for example</w:t>
      </w:r>
      <w:ins w:id="14" w:author="Radoslav Evtimov" w:date="2018-11-13T00:06:00Z">
        <w:r w:rsidR="006335F2">
          <w:rPr>
            <w:rFonts w:ascii="Times New Roman" w:hAnsi="Times New Roman" w:cs="Times New Roman"/>
            <w:sz w:val="24"/>
            <w:szCs w:val="24"/>
          </w:rPr>
          <w:t>,</w:t>
        </w:r>
      </w:ins>
      <w:r w:rsidR="003730C4" w:rsidRPr="00903E68">
        <w:rPr>
          <w:rFonts w:ascii="Times New Roman" w:hAnsi="Times New Roman" w:cs="Times New Roman"/>
          <w:sz w:val="24"/>
          <w:szCs w:val="24"/>
        </w:rPr>
        <w:t xml:space="preserve"> shows there is one person who gave an average rating of 7</w:t>
      </w:r>
      <w:r w:rsidR="00586B9D" w:rsidRPr="00903E68">
        <w:rPr>
          <w:rFonts w:ascii="Times New Roman" w:hAnsi="Times New Roman" w:cs="Times New Roman"/>
          <w:sz w:val="24"/>
          <w:szCs w:val="24"/>
        </w:rPr>
        <w:t xml:space="preserve"> </w:t>
      </w:r>
      <w:r w:rsidR="003730C4" w:rsidRPr="00903E68">
        <w:rPr>
          <w:rFonts w:ascii="Times New Roman" w:hAnsi="Times New Roman" w:cs="Times New Roman"/>
          <w:sz w:val="24"/>
          <w:szCs w:val="24"/>
        </w:rPr>
        <w:t>(maximum in this scale) and there is a person whose average amounts to only 2.10. To understand better the difference between participants the following boxplot (Plot 4) could be useful.</w:t>
      </w:r>
    </w:p>
    <w:p w:rsidR="003730C4" w:rsidRPr="00903E68" w:rsidRDefault="00586B9D" w:rsidP="00586B9D">
      <w:pPr>
        <w:jc w:val="center"/>
        <w:rPr>
          <w:rFonts w:ascii="Times New Roman" w:hAnsi="Times New Roman" w:cs="Times New Roman"/>
          <w:sz w:val="28"/>
          <w:szCs w:val="28"/>
        </w:rPr>
      </w:pPr>
      <w:r w:rsidRPr="00903E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125E89" wp14:editId="25C19A0B">
            <wp:extent cx="3843294" cy="1844040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an per participan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441" cy="186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B9D" w:rsidRDefault="00586B9D" w:rsidP="00586B9D">
      <w:pPr>
        <w:jc w:val="center"/>
        <w:rPr>
          <w:rFonts w:ascii="Times New Roman" w:hAnsi="Times New Roman" w:cs="Times New Roman"/>
          <w:sz w:val="20"/>
          <w:szCs w:val="20"/>
        </w:rPr>
      </w:pPr>
      <w:r w:rsidRPr="00903E68">
        <w:rPr>
          <w:rFonts w:ascii="Times New Roman" w:hAnsi="Times New Roman" w:cs="Times New Roman"/>
          <w:sz w:val="20"/>
          <w:szCs w:val="20"/>
        </w:rPr>
        <w:t>Plot 4</w:t>
      </w:r>
    </w:p>
    <w:p w:rsidR="001125B9" w:rsidRDefault="001125B9" w:rsidP="00586B9D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1125B9" w:rsidRDefault="001125B9" w:rsidP="001125B9">
      <w:pPr>
        <w:rPr>
          <w:rFonts w:ascii="Times New Roman" w:hAnsi="Times New Roman" w:cs="Times New Roman"/>
          <w:b/>
          <w:sz w:val="28"/>
          <w:szCs w:val="28"/>
        </w:rPr>
      </w:pPr>
      <w:r w:rsidRPr="00412B61">
        <w:rPr>
          <w:rFonts w:ascii="Times New Roman" w:hAnsi="Times New Roman" w:cs="Times New Roman"/>
          <w:b/>
          <w:sz w:val="28"/>
          <w:szCs w:val="28"/>
        </w:rPr>
        <w:t>Attribute Ratings</w:t>
      </w:r>
    </w:p>
    <w:p w:rsidR="00412B61" w:rsidRDefault="001125B9" w:rsidP="001125B9">
      <w:pPr>
        <w:rPr>
          <w:ins w:id="15" w:author="Radoslav Evtimov" w:date="2018-11-12T23:52:00Z"/>
          <w:rFonts w:ascii="Times New Roman" w:hAnsi="Times New Roman" w:cs="Times New Roman"/>
          <w:sz w:val="24"/>
          <w:szCs w:val="24"/>
        </w:rPr>
      </w:pPr>
      <w:r w:rsidRPr="00412B61">
        <w:rPr>
          <w:rFonts w:ascii="Times New Roman" w:hAnsi="Times New Roman" w:cs="Times New Roman"/>
          <w:sz w:val="24"/>
          <w:szCs w:val="24"/>
        </w:rPr>
        <w:t xml:space="preserve">Other than direct </w:t>
      </w:r>
      <w:r>
        <w:rPr>
          <w:rFonts w:ascii="Times New Roman" w:hAnsi="Times New Roman" w:cs="Times New Roman"/>
          <w:sz w:val="24"/>
          <w:szCs w:val="24"/>
        </w:rPr>
        <w:t xml:space="preserve">comparison with each other, </w:t>
      </w:r>
      <w:r w:rsidR="00A0763D">
        <w:rPr>
          <w:rFonts w:ascii="Times New Roman" w:hAnsi="Times New Roman" w:cs="Times New Roman"/>
          <w:sz w:val="24"/>
          <w:szCs w:val="24"/>
        </w:rPr>
        <w:t>participants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del w:id="16" w:author="Radoslav Evtimov" w:date="2018-11-12T23:46:00Z">
        <w:r w:rsidDel="00412B61">
          <w:rPr>
            <w:rFonts w:ascii="Times New Roman" w:hAnsi="Times New Roman" w:cs="Times New Roman"/>
            <w:sz w:val="24"/>
            <w:szCs w:val="24"/>
          </w:rPr>
          <w:delText>also</w:delText>
        </w:r>
      </w:del>
      <w:r>
        <w:rPr>
          <w:rFonts w:ascii="Times New Roman" w:hAnsi="Times New Roman" w:cs="Times New Roman"/>
          <w:sz w:val="24"/>
          <w:szCs w:val="24"/>
        </w:rPr>
        <w:t xml:space="preserve"> were</w:t>
      </w:r>
      <w:ins w:id="17" w:author="Radoslav Evtimov" w:date="2018-11-12T23:46:00Z">
        <w:r w:rsidR="00412B61">
          <w:rPr>
            <w:rFonts w:ascii="Times New Roman" w:hAnsi="Times New Roman" w:cs="Times New Roman"/>
            <w:sz w:val="24"/>
            <w:szCs w:val="24"/>
          </w:rPr>
          <w:t xml:space="preserve"> also</w:t>
        </w:r>
      </w:ins>
      <w:r>
        <w:rPr>
          <w:rFonts w:ascii="Times New Roman" w:hAnsi="Times New Roman" w:cs="Times New Roman"/>
          <w:sz w:val="24"/>
          <w:szCs w:val="24"/>
        </w:rPr>
        <w:t xml:space="preserve"> asked to </w:t>
      </w:r>
      <w:r w:rsidR="00D5236C">
        <w:rPr>
          <w:rFonts w:ascii="Times New Roman" w:hAnsi="Times New Roman" w:cs="Times New Roman"/>
          <w:sz w:val="24"/>
          <w:szCs w:val="24"/>
        </w:rPr>
        <w:t>assess 13 different qualit</w:t>
      </w:r>
      <w:ins w:id="18" w:author="Radoslav Evtimov" w:date="2018-11-12T23:46:00Z">
        <w:r w:rsidR="00412B61">
          <w:rPr>
            <w:rFonts w:ascii="Times New Roman" w:hAnsi="Times New Roman" w:cs="Times New Roman"/>
            <w:sz w:val="24"/>
            <w:szCs w:val="24"/>
          </w:rPr>
          <w:t>ies</w:t>
        </w:r>
      </w:ins>
      <w:del w:id="19" w:author="Radoslav Evtimov" w:date="2018-11-12T23:46:00Z">
        <w:r w:rsidR="00D5236C" w:rsidDel="00412B61">
          <w:rPr>
            <w:rFonts w:ascii="Times New Roman" w:hAnsi="Times New Roman" w:cs="Times New Roman"/>
            <w:sz w:val="24"/>
            <w:szCs w:val="24"/>
          </w:rPr>
          <w:delText>y</w:delText>
        </w:r>
      </w:del>
      <w:r w:rsidR="00D5236C">
        <w:rPr>
          <w:rFonts w:ascii="Times New Roman" w:hAnsi="Times New Roman" w:cs="Times New Roman"/>
          <w:sz w:val="24"/>
          <w:szCs w:val="24"/>
        </w:rPr>
        <w:t xml:space="preserve"> </w:t>
      </w:r>
      <w:del w:id="20" w:author="Radoslav Evtimov" w:date="2018-11-12T23:46:00Z">
        <w:r w:rsidR="00D5236C" w:rsidDel="00412B61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D5236C">
        <w:rPr>
          <w:rFonts w:ascii="Times New Roman" w:hAnsi="Times New Roman" w:cs="Times New Roman"/>
          <w:sz w:val="24"/>
          <w:szCs w:val="24"/>
        </w:rPr>
        <w:t>of each brand.</w:t>
      </w:r>
      <w:del w:id="21" w:author="Radoslav Evtimov" w:date="2018-11-12T23:46:00Z">
        <w:r w:rsidR="00D5236C" w:rsidDel="00412B61">
          <w:rPr>
            <w:rFonts w:ascii="Times New Roman" w:hAnsi="Times New Roman" w:cs="Times New Roman"/>
            <w:sz w:val="24"/>
            <w:szCs w:val="24"/>
          </w:rPr>
          <w:delText xml:space="preserve"> As</w:delText>
        </w:r>
      </w:del>
      <w:r w:rsidR="00D5236C">
        <w:rPr>
          <w:rFonts w:ascii="Times New Roman" w:hAnsi="Times New Roman" w:cs="Times New Roman"/>
          <w:sz w:val="24"/>
          <w:szCs w:val="24"/>
        </w:rPr>
        <w:t xml:space="preserve"> </w:t>
      </w:r>
      <w:ins w:id="22" w:author="Radoslav Evtimov" w:date="2018-11-12T23:46:00Z">
        <w:r w:rsidR="00412B61">
          <w:rPr>
            <w:rFonts w:ascii="Times New Roman" w:hAnsi="Times New Roman" w:cs="Times New Roman"/>
            <w:sz w:val="24"/>
            <w:szCs w:val="24"/>
          </w:rPr>
          <w:t>I</w:t>
        </w:r>
      </w:ins>
      <w:del w:id="23" w:author="Radoslav Evtimov" w:date="2018-11-12T23:46:00Z">
        <w:r w:rsidR="00D5236C" w:rsidDel="00412B61">
          <w:rPr>
            <w:rFonts w:ascii="Times New Roman" w:hAnsi="Times New Roman" w:cs="Times New Roman"/>
            <w:sz w:val="24"/>
            <w:szCs w:val="24"/>
          </w:rPr>
          <w:delText>i</w:delText>
        </w:r>
      </w:del>
      <w:r w:rsidR="00D5236C">
        <w:rPr>
          <w:rFonts w:ascii="Times New Roman" w:hAnsi="Times New Roman" w:cs="Times New Roman"/>
          <w:sz w:val="24"/>
          <w:szCs w:val="24"/>
        </w:rPr>
        <w:t>t is a complicated task</w:t>
      </w:r>
      <w:del w:id="24" w:author="Radoslav Evtimov" w:date="2018-11-12T23:47:00Z">
        <w:r w:rsidR="00D5236C" w:rsidDel="00412B61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25" w:author="Radoslav Evtimov" w:date="2018-11-12T23:46:00Z">
        <w:r w:rsidR="00D5236C" w:rsidDel="00412B61">
          <w:rPr>
            <w:rFonts w:ascii="Times New Roman" w:hAnsi="Times New Roman" w:cs="Times New Roman"/>
            <w:sz w:val="24"/>
            <w:szCs w:val="24"/>
          </w:rPr>
          <w:delText>and</w:delText>
        </w:r>
      </w:del>
      <w:r w:rsidR="00D5236C">
        <w:rPr>
          <w:rFonts w:ascii="Times New Roman" w:hAnsi="Times New Roman" w:cs="Times New Roman"/>
          <w:sz w:val="24"/>
          <w:szCs w:val="24"/>
        </w:rPr>
        <w:t xml:space="preserve"> as some users did not test </w:t>
      </w:r>
      <w:r w:rsidR="00C53D4F">
        <w:rPr>
          <w:rFonts w:ascii="Times New Roman" w:hAnsi="Times New Roman" w:cs="Times New Roman"/>
          <w:sz w:val="24"/>
          <w:szCs w:val="24"/>
        </w:rPr>
        <w:t xml:space="preserve">some brands in their </w:t>
      </w:r>
      <w:ins w:id="26" w:author="Radoslav Evtimov" w:date="2018-11-12T23:47:00Z">
        <w:r w:rsidR="00412B61">
          <w:rPr>
            <w:rFonts w:ascii="Times New Roman" w:hAnsi="Times New Roman" w:cs="Times New Roman"/>
            <w:sz w:val="24"/>
            <w:szCs w:val="24"/>
          </w:rPr>
          <w:t xml:space="preserve">entire </w:t>
        </w:r>
      </w:ins>
      <w:r w:rsidR="00C53D4F">
        <w:rPr>
          <w:rFonts w:ascii="Times New Roman" w:hAnsi="Times New Roman" w:cs="Times New Roman"/>
          <w:sz w:val="24"/>
          <w:szCs w:val="24"/>
        </w:rPr>
        <w:t>lifetime</w:t>
      </w:r>
      <w:r w:rsidR="00DF799C">
        <w:rPr>
          <w:rFonts w:ascii="Times New Roman" w:hAnsi="Times New Roman" w:cs="Times New Roman"/>
          <w:sz w:val="24"/>
          <w:szCs w:val="24"/>
        </w:rPr>
        <w:t>.</w:t>
      </w:r>
      <w:r w:rsidR="008874A1">
        <w:rPr>
          <w:rFonts w:ascii="Times New Roman" w:hAnsi="Times New Roman" w:cs="Times New Roman"/>
          <w:sz w:val="24"/>
          <w:szCs w:val="24"/>
        </w:rPr>
        <w:t xml:space="preserve"> </w:t>
      </w:r>
      <w:del w:id="27" w:author="Radoslav Evtimov" w:date="2018-11-12T23:58:00Z">
        <w:r w:rsidR="008874A1" w:rsidDel="00416A25">
          <w:rPr>
            <w:rFonts w:ascii="Times New Roman" w:hAnsi="Times New Roman" w:cs="Times New Roman"/>
            <w:sz w:val="24"/>
            <w:szCs w:val="24"/>
          </w:rPr>
          <w:delText xml:space="preserve">As expected, most of the people considered chocolate bars unhealthy. </w:delText>
        </w:r>
      </w:del>
      <w:del w:id="28" w:author="Radoslav Evtimov" w:date="2018-11-13T00:08:00Z">
        <w:r w:rsidR="008874A1" w:rsidDel="006335F2">
          <w:rPr>
            <w:rFonts w:ascii="Times New Roman" w:hAnsi="Times New Roman" w:cs="Times New Roman"/>
            <w:sz w:val="24"/>
            <w:szCs w:val="24"/>
          </w:rPr>
          <w:delText xml:space="preserve">The most healthy option for respondents was </w:delText>
        </w:r>
        <w:r w:rsidR="008874A1" w:rsidRPr="008874A1" w:rsidDel="006335F2">
          <w:rPr>
            <w:rFonts w:ascii="Times New Roman" w:hAnsi="Times New Roman" w:cs="Times New Roman"/>
            <w:sz w:val="24"/>
            <w:szCs w:val="24"/>
          </w:rPr>
          <w:delText>Balisto</w:delText>
        </w:r>
        <w:r w:rsidR="008874A1" w:rsidDel="006335F2">
          <w:rPr>
            <w:rFonts w:ascii="Times New Roman" w:hAnsi="Times New Roman" w:cs="Times New Roman"/>
            <w:sz w:val="24"/>
            <w:szCs w:val="24"/>
          </w:rPr>
          <w:delText xml:space="preserve">. Kinder Bueno got most point for creaminess, while Kinder Riegel dominated  </w:delText>
        </w:r>
      </w:del>
      <w:del w:id="29" w:author="Radoslav Evtimov" w:date="2018-11-12T23:47:00Z">
        <w:r w:rsidR="008874A1" w:rsidDel="00412B61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30" w:author="Radoslav Evtimov" w:date="2018-11-13T00:08:00Z">
        <w:r w:rsidR="008874A1" w:rsidDel="006335F2">
          <w:rPr>
            <w:rFonts w:ascii="Times New Roman" w:hAnsi="Times New Roman" w:cs="Times New Roman"/>
            <w:sz w:val="24"/>
            <w:szCs w:val="24"/>
          </w:rPr>
          <w:delText>most of the categories . Full overview can be seen below:</w:delText>
        </w:r>
      </w:del>
      <w:ins w:id="31" w:author="Radoslav Evtimov" w:date="2018-11-12T23:51:00Z">
        <w:r w:rsidR="00412B61">
          <w:rPr>
            <w:rFonts w:ascii="Times New Roman" w:hAnsi="Times New Roman" w:cs="Times New Roman"/>
            <w:sz w:val="24"/>
            <w:szCs w:val="24"/>
          </w:rPr>
          <w:t>It is worth to have a look into the overall qualities of the produc</w:t>
        </w:r>
      </w:ins>
      <w:ins w:id="32" w:author="Radoslav Evtimov" w:date="2018-11-12T23:52:00Z">
        <w:r w:rsidR="00412B61">
          <w:rPr>
            <w:rFonts w:ascii="Times New Roman" w:hAnsi="Times New Roman" w:cs="Times New Roman"/>
            <w:sz w:val="24"/>
            <w:szCs w:val="24"/>
          </w:rPr>
          <w:t>t</w:t>
        </w:r>
      </w:ins>
      <w:ins w:id="33" w:author="Radoslav Evtimov" w:date="2018-11-13T00:08:00Z">
        <w:r w:rsidR="006335F2">
          <w:rPr>
            <w:rFonts w:ascii="Times New Roman" w:hAnsi="Times New Roman" w:cs="Times New Roman"/>
            <w:sz w:val="24"/>
            <w:szCs w:val="24"/>
          </w:rPr>
          <w:t>s</w:t>
        </w:r>
      </w:ins>
      <w:ins w:id="34" w:author="Radoslav Evtimov" w:date="2018-11-12T23:53:00Z">
        <w:r w:rsidR="00412B61">
          <w:rPr>
            <w:rFonts w:ascii="Times New Roman" w:hAnsi="Times New Roman" w:cs="Times New Roman"/>
            <w:sz w:val="24"/>
            <w:szCs w:val="24"/>
          </w:rPr>
          <w:t>. The participants characterized the products as sweet</w:t>
        </w:r>
      </w:ins>
      <w:ins w:id="35" w:author="Radoslav Evtimov" w:date="2018-11-12T23:54:00Z">
        <w:r w:rsidR="00416A25">
          <w:rPr>
            <w:rFonts w:ascii="Times New Roman" w:hAnsi="Times New Roman" w:cs="Times New Roman"/>
            <w:sz w:val="24"/>
            <w:szCs w:val="24"/>
          </w:rPr>
          <w:t xml:space="preserve">, accessible and </w:t>
        </w:r>
      </w:ins>
      <w:ins w:id="36" w:author="Radoslav Evtimov" w:date="2018-11-12T23:55:00Z">
        <w:r w:rsidR="00416A25">
          <w:rPr>
            <w:rFonts w:ascii="Times New Roman" w:hAnsi="Times New Roman" w:cs="Times New Roman"/>
            <w:sz w:val="24"/>
            <w:szCs w:val="24"/>
          </w:rPr>
          <w:t>say they contain man</w:t>
        </w:r>
      </w:ins>
      <w:ins w:id="37" w:author="Radoslav Evtimov" w:date="2018-11-12T23:56:00Z">
        <w:r w:rsidR="00416A25">
          <w:rPr>
            <w:rFonts w:ascii="Times New Roman" w:hAnsi="Times New Roman" w:cs="Times New Roman"/>
            <w:sz w:val="24"/>
            <w:szCs w:val="24"/>
          </w:rPr>
          <w:t xml:space="preserve">y calories. </w:t>
        </w:r>
      </w:ins>
      <w:ins w:id="38" w:author="Radoslav Evtimov" w:date="2018-11-12T23:58:00Z">
        <w:r w:rsidR="00416A25">
          <w:rPr>
            <w:rFonts w:ascii="Times New Roman" w:hAnsi="Times New Roman" w:cs="Times New Roman"/>
            <w:sz w:val="24"/>
            <w:szCs w:val="24"/>
          </w:rPr>
          <w:lastRenderedPageBreak/>
          <w:t xml:space="preserve">As expected, most of the people considered chocolate bars unhealthy. </w:t>
        </w:r>
      </w:ins>
      <w:ins w:id="39" w:author="Radoslav Evtimov" w:date="2018-11-12T23:56:00Z">
        <w:r w:rsidR="00416A25">
          <w:rPr>
            <w:rFonts w:ascii="Times New Roman" w:hAnsi="Times New Roman" w:cs="Times New Roman"/>
            <w:sz w:val="24"/>
            <w:szCs w:val="24"/>
          </w:rPr>
          <w:t>A better overview of this group of products, can be seen in the following boxplot</w:t>
        </w:r>
      </w:ins>
      <w:ins w:id="40" w:author="Radoslav Evtimov" w:date="2018-11-12T23:52:00Z">
        <w:r w:rsidR="00412B61">
          <w:rPr>
            <w:rFonts w:ascii="Times New Roman" w:hAnsi="Times New Roman" w:cs="Times New Roman"/>
            <w:sz w:val="24"/>
            <w:szCs w:val="24"/>
          </w:rPr>
          <w:t xml:space="preserve">: </w:t>
        </w:r>
      </w:ins>
    </w:p>
    <w:p w:rsidR="00412B61" w:rsidRDefault="00412B61" w:rsidP="001125B9">
      <w:pPr>
        <w:rPr>
          <w:ins w:id="41" w:author="Radoslav Evtimov" w:date="2018-11-12T23:52:00Z"/>
          <w:rFonts w:ascii="Times New Roman" w:hAnsi="Times New Roman" w:cs="Times New Roman"/>
          <w:sz w:val="24"/>
          <w:szCs w:val="24"/>
        </w:rPr>
      </w:pPr>
    </w:p>
    <w:p w:rsidR="00412B61" w:rsidRDefault="00412B61" w:rsidP="001125B9">
      <w:pPr>
        <w:rPr>
          <w:ins w:id="42" w:author="Radoslav Evtimov" w:date="2018-11-12T23:57:00Z"/>
          <w:rFonts w:ascii="Times New Roman" w:hAnsi="Times New Roman" w:cs="Times New Roman"/>
          <w:sz w:val="24"/>
          <w:szCs w:val="24"/>
        </w:rPr>
      </w:pPr>
      <w:ins w:id="43" w:author="Radoslav Evtimov" w:date="2018-11-12T23:52:00Z">
        <w:r>
          <w:rPr>
            <w:rFonts w:ascii="Times New Roman" w:hAnsi="Times New Roman" w:cs="Times New Roman"/>
            <w:noProof/>
            <w:sz w:val="24"/>
            <w:szCs w:val="24"/>
          </w:rPr>
          <w:drawing>
            <wp:inline distT="0" distB="0" distL="0" distR="0">
              <wp:extent cx="6141720" cy="3337426"/>
              <wp:effectExtent l="0" t="0" r="0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qualitiesbocplot.png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81459" cy="33590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416A25" w:rsidRDefault="00416A25" w:rsidP="00416A25">
      <w:pPr>
        <w:rPr>
          <w:ins w:id="44" w:author="Radoslav Evtimov" w:date="2018-11-12T23:58:00Z"/>
          <w:rFonts w:ascii="Times New Roman" w:hAnsi="Times New Roman" w:cs="Times New Roman"/>
          <w:sz w:val="24"/>
          <w:szCs w:val="24"/>
        </w:rPr>
      </w:pPr>
      <w:ins w:id="45" w:author="Radoslav Evtimov" w:date="2018-11-12T23:57:00Z">
        <w:r>
          <w:rPr>
            <w:rFonts w:ascii="Times New Roman" w:hAnsi="Times New Roman" w:cs="Times New Roman"/>
            <w:sz w:val="24"/>
            <w:szCs w:val="24"/>
          </w:rPr>
          <w:t>Of course, the different qualities across different products is a valuable information</w:t>
        </w:r>
      </w:ins>
      <w:ins w:id="46" w:author="Radoslav Evtimov" w:date="2018-11-12T23:58:00Z">
        <w:r>
          <w:rPr>
            <w:rFonts w:ascii="Times New Roman" w:hAnsi="Times New Roman" w:cs="Times New Roman"/>
            <w:sz w:val="24"/>
            <w:szCs w:val="24"/>
          </w:rPr>
          <w:t xml:space="preserve">, </w:t>
        </w:r>
        <w:proofErr w:type="gramStart"/>
        <w:r>
          <w:rPr>
            <w:rFonts w:ascii="Times New Roman" w:hAnsi="Times New Roman" w:cs="Times New Roman"/>
            <w:sz w:val="24"/>
            <w:szCs w:val="24"/>
          </w:rPr>
          <w:t>The</w:t>
        </w:r>
        <w:proofErr w:type="gramEnd"/>
        <w:r>
          <w:rPr>
            <w:rFonts w:ascii="Times New Roman" w:hAnsi="Times New Roman" w:cs="Times New Roman"/>
            <w:sz w:val="24"/>
            <w:szCs w:val="24"/>
          </w:rPr>
          <w:t xml:space="preserve"> most healthy option for respondents was </w:t>
        </w:r>
        <w:proofErr w:type="spellStart"/>
        <w:r w:rsidRPr="008874A1">
          <w:rPr>
            <w:rFonts w:ascii="Times New Roman" w:hAnsi="Times New Roman" w:cs="Times New Roman"/>
            <w:sz w:val="24"/>
            <w:szCs w:val="24"/>
          </w:rPr>
          <w:t>Balisto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. Kinder Bueno got most point for creaminess, while Kinder Riegel </w:t>
        </w:r>
        <w:proofErr w:type="gramStart"/>
        <w:r>
          <w:rPr>
            <w:rFonts w:ascii="Times New Roman" w:hAnsi="Times New Roman" w:cs="Times New Roman"/>
            <w:sz w:val="24"/>
            <w:szCs w:val="24"/>
          </w:rPr>
          <w:t>dominated  most</w:t>
        </w:r>
        <w:proofErr w:type="gramEnd"/>
        <w:r>
          <w:rPr>
            <w:rFonts w:ascii="Times New Roman" w:hAnsi="Times New Roman" w:cs="Times New Roman"/>
            <w:sz w:val="24"/>
            <w:szCs w:val="24"/>
          </w:rPr>
          <w:t xml:space="preserve"> of the categories . Full overview can be seen below:</w:t>
        </w:r>
      </w:ins>
    </w:p>
    <w:p w:rsidR="00416A25" w:rsidRDefault="00416A25" w:rsidP="001125B9">
      <w:pPr>
        <w:rPr>
          <w:rFonts w:ascii="Times New Roman" w:hAnsi="Times New Roman" w:cs="Times New Roman"/>
          <w:sz w:val="24"/>
          <w:szCs w:val="24"/>
        </w:rPr>
      </w:pPr>
    </w:p>
    <w:p w:rsidR="008874A1" w:rsidRDefault="008A6249" w:rsidP="001125B9">
      <w:pPr>
        <w:rPr>
          <w:rFonts w:ascii="Times New Roman" w:hAnsi="Times New Roman" w:cs="Times New Roman"/>
          <w:sz w:val="24"/>
          <w:szCs w:val="24"/>
        </w:rPr>
      </w:pPr>
      <w:r w:rsidRPr="008A62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7D0D0B" wp14:editId="4F320084">
            <wp:extent cx="5854700" cy="28575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249" w:rsidRDefault="008A6249" w:rsidP="001125B9">
      <w:pPr>
        <w:rPr>
          <w:rFonts w:ascii="Times New Roman" w:hAnsi="Times New Roman" w:cs="Times New Roman"/>
          <w:sz w:val="24"/>
          <w:szCs w:val="24"/>
        </w:rPr>
      </w:pPr>
    </w:p>
    <w:p w:rsidR="007539AB" w:rsidRDefault="00026A99" w:rsidP="00112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General overview of the data </w:t>
      </w:r>
      <w:ins w:id="47" w:author="Radoslav Evtimov" w:date="2018-11-13T00:09:00Z">
        <w:r w:rsidR="006335F2">
          <w:rPr>
            <w:rFonts w:ascii="Times New Roman" w:hAnsi="Times New Roman" w:cs="Times New Roman"/>
            <w:sz w:val="24"/>
            <w:szCs w:val="24"/>
          </w:rPr>
          <w:t xml:space="preserve">for the different products and qualities </w:t>
        </w:r>
      </w:ins>
      <w:r>
        <w:rPr>
          <w:rFonts w:ascii="Times New Roman" w:hAnsi="Times New Roman" w:cs="Times New Roman"/>
          <w:sz w:val="24"/>
          <w:szCs w:val="24"/>
        </w:rPr>
        <w:t>can be seen here:</w:t>
      </w:r>
    </w:p>
    <w:p w:rsidR="00026A99" w:rsidRDefault="00026A99" w:rsidP="00112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38800" cy="35560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plot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A1" w:rsidRPr="00412B61" w:rsidRDefault="00026A99" w:rsidP="00412B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average people tend to see less </w:t>
      </w:r>
      <w:proofErr w:type="gramStart"/>
      <w:r>
        <w:rPr>
          <w:rFonts w:ascii="Times New Roman" w:hAnsi="Times New Roman" w:cs="Times New Roman"/>
          <w:sz w:val="24"/>
          <w:szCs w:val="24"/>
        </w:rPr>
        <w:t>difference  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healthfulness, calories, sweetness  and wrapping of the chocolate bars. While creaminess, image and commercial are big differentiators. </w:t>
      </w:r>
    </w:p>
    <w:sectPr w:rsidR="008874A1" w:rsidRPr="00412B61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52A6" w:rsidRDefault="00B152A6" w:rsidP="003F6FDE">
      <w:pPr>
        <w:spacing w:after="0" w:line="240" w:lineRule="auto"/>
      </w:pPr>
      <w:r>
        <w:separator/>
      </w:r>
    </w:p>
  </w:endnote>
  <w:endnote w:type="continuationSeparator" w:id="0">
    <w:p w:rsidR="00B152A6" w:rsidRDefault="00B152A6" w:rsidP="003F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35958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6FDE" w:rsidRDefault="003F6FDE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F6FDE" w:rsidRDefault="003F6FD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52A6" w:rsidRDefault="00B152A6" w:rsidP="003F6FDE">
      <w:pPr>
        <w:spacing w:after="0" w:line="240" w:lineRule="auto"/>
      </w:pPr>
      <w:r>
        <w:separator/>
      </w:r>
    </w:p>
  </w:footnote>
  <w:footnote w:type="continuationSeparator" w:id="0">
    <w:p w:rsidR="00B152A6" w:rsidRDefault="00B152A6" w:rsidP="003F6FDE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doslav Evtimov">
    <w15:presenceInfo w15:providerId="None" w15:userId="Radoslav Evtimov"/>
  </w15:person>
  <w15:person w15:author="Giorgi Modebadze">
    <w15:presenceInfo w15:providerId="AD" w15:userId="S::giorgi.modebadze@cmsa3.onmicrosoft.com::f4f6d7b1-ff58-4ddb-a295-27c2eb448a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84"/>
    <w:rsid w:val="00026A99"/>
    <w:rsid w:val="00065665"/>
    <w:rsid w:val="000776F4"/>
    <w:rsid w:val="000A74FA"/>
    <w:rsid w:val="000E3B2F"/>
    <w:rsid w:val="001125B9"/>
    <w:rsid w:val="001441A0"/>
    <w:rsid w:val="00150BBC"/>
    <w:rsid w:val="00166A14"/>
    <w:rsid w:val="001B68FE"/>
    <w:rsid w:val="001C3B3D"/>
    <w:rsid w:val="001D06FF"/>
    <w:rsid w:val="002740D5"/>
    <w:rsid w:val="00280109"/>
    <w:rsid w:val="002A548F"/>
    <w:rsid w:val="002C2DA0"/>
    <w:rsid w:val="00312473"/>
    <w:rsid w:val="0033771F"/>
    <w:rsid w:val="003730C4"/>
    <w:rsid w:val="00377412"/>
    <w:rsid w:val="003849E6"/>
    <w:rsid w:val="003F3C14"/>
    <w:rsid w:val="003F6FDE"/>
    <w:rsid w:val="00405785"/>
    <w:rsid w:val="00412B61"/>
    <w:rsid w:val="00416A25"/>
    <w:rsid w:val="00422BE7"/>
    <w:rsid w:val="00431986"/>
    <w:rsid w:val="004B684C"/>
    <w:rsid w:val="004C4569"/>
    <w:rsid w:val="00572E94"/>
    <w:rsid w:val="00586B9D"/>
    <w:rsid w:val="005E4A66"/>
    <w:rsid w:val="006335F2"/>
    <w:rsid w:val="006419D6"/>
    <w:rsid w:val="00642A9E"/>
    <w:rsid w:val="00696E68"/>
    <w:rsid w:val="006C088A"/>
    <w:rsid w:val="006E36A6"/>
    <w:rsid w:val="006F65CB"/>
    <w:rsid w:val="007539AB"/>
    <w:rsid w:val="00817F6F"/>
    <w:rsid w:val="00834B2A"/>
    <w:rsid w:val="008610AC"/>
    <w:rsid w:val="008874A1"/>
    <w:rsid w:val="008A6249"/>
    <w:rsid w:val="009019F3"/>
    <w:rsid w:val="00903E68"/>
    <w:rsid w:val="0091598C"/>
    <w:rsid w:val="0097694F"/>
    <w:rsid w:val="009F4513"/>
    <w:rsid w:val="00A0763D"/>
    <w:rsid w:val="00A1213C"/>
    <w:rsid w:val="00A435B3"/>
    <w:rsid w:val="00A7219B"/>
    <w:rsid w:val="00A82E84"/>
    <w:rsid w:val="00A8340C"/>
    <w:rsid w:val="00AA0BD9"/>
    <w:rsid w:val="00AC3B04"/>
    <w:rsid w:val="00AC7786"/>
    <w:rsid w:val="00AD4C2B"/>
    <w:rsid w:val="00B11939"/>
    <w:rsid w:val="00B152A6"/>
    <w:rsid w:val="00B236B9"/>
    <w:rsid w:val="00B44339"/>
    <w:rsid w:val="00BA6B22"/>
    <w:rsid w:val="00BB4F6B"/>
    <w:rsid w:val="00C53D4F"/>
    <w:rsid w:val="00C650DE"/>
    <w:rsid w:val="00C662EA"/>
    <w:rsid w:val="00CC4975"/>
    <w:rsid w:val="00D5236C"/>
    <w:rsid w:val="00D7730F"/>
    <w:rsid w:val="00DF799C"/>
    <w:rsid w:val="00E126CF"/>
    <w:rsid w:val="00E50AF7"/>
    <w:rsid w:val="00F06867"/>
    <w:rsid w:val="00F07F1D"/>
    <w:rsid w:val="00FA7684"/>
    <w:rsid w:val="00FD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3E2F82"/>
  <w15:chartTrackingRefBased/>
  <w15:docId w15:val="{264B6776-B028-4F02-9E6A-3F41A008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F6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6FDE"/>
  </w:style>
  <w:style w:type="paragraph" w:styleId="Fuzeile">
    <w:name w:val="footer"/>
    <w:basedOn w:val="Standard"/>
    <w:link w:val="FuzeileZchn"/>
    <w:uiPriority w:val="99"/>
    <w:unhideWhenUsed/>
    <w:rsid w:val="003F6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6FD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36A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36A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F9B1BA-A8CD-4543-83B2-CF84C1754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631</Words>
  <Characters>3979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Evtimov</dc:creator>
  <cp:keywords/>
  <dc:description/>
  <cp:lastModifiedBy>Giorgi Modebadze</cp:lastModifiedBy>
  <cp:revision>9</cp:revision>
  <cp:lastPrinted>2018-11-12T20:23:00Z</cp:lastPrinted>
  <dcterms:created xsi:type="dcterms:W3CDTF">2018-11-12T20:20:00Z</dcterms:created>
  <dcterms:modified xsi:type="dcterms:W3CDTF">2018-11-13T06:57:00Z</dcterms:modified>
</cp:coreProperties>
</file>